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9A5AF" w14:textId="77777777" w:rsidR="00031103" w:rsidRPr="00242FE3" w:rsidRDefault="00031103" w:rsidP="00031103">
      <w:pPr>
        <w:pStyle w:val="Title"/>
        <w:jc w:val="center"/>
        <w:rPr>
          <w:rFonts w:eastAsiaTheme="minorHAnsi" w:cstheme="minorBidi"/>
          <w:b/>
          <w:bCs/>
          <w:spacing w:val="0"/>
          <w:kern w:val="0"/>
          <w:sz w:val="28"/>
          <w:szCs w:val="28"/>
          <w:lang w:eastAsia="en-GB"/>
        </w:rPr>
      </w:pPr>
      <w:bookmarkStart w:id="0" w:name="_GoBack"/>
      <w:bookmarkEnd w:id="0"/>
      <w:r w:rsidRPr="00242FE3">
        <w:rPr>
          <w:b/>
          <w:bCs/>
          <w:sz w:val="28"/>
          <w:szCs w:val="28"/>
          <w:lang w:eastAsia="en-GB"/>
        </w:rPr>
        <w:t>The relevance of the blame-game: Is urban carbon-footprint data useful?</w:t>
      </w:r>
    </w:p>
    <w:p w14:paraId="745607B5" w14:textId="77777777" w:rsidR="00031103" w:rsidRPr="00242FE3" w:rsidRDefault="00031103" w:rsidP="00031103">
      <w:pPr>
        <w:pStyle w:val="Title"/>
        <w:jc w:val="center"/>
        <w:rPr>
          <w:rFonts w:eastAsia="Times New Roman"/>
          <w:bCs/>
          <w:sz w:val="28"/>
          <w:szCs w:val="28"/>
          <w:lang w:eastAsia="en-GB"/>
        </w:rPr>
      </w:pPr>
      <w:r w:rsidRPr="00242FE3">
        <w:rPr>
          <w:rFonts w:eastAsia="Times New Roman"/>
          <w:bCs/>
          <w:sz w:val="28"/>
          <w:szCs w:val="28"/>
          <w:lang w:eastAsia="en-GB"/>
        </w:rPr>
        <w:t>(Ir)relevant responsibility: Do urban consumption accounts produce useful information for policymakers?</w:t>
      </w:r>
    </w:p>
    <w:p w14:paraId="2372A27E" w14:textId="77777777" w:rsidR="00031103" w:rsidRPr="00242FE3" w:rsidRDefault="00031103" w:rsidP="00031103">
      <w:pPr>
        <w:pStyle w:val="Title"/>
        <w:jc w:val="center"/>
        <w:rPr>
          <w:rFonts w:eastAsia="Times New Roman"/>
          <w:bCs/>
          <w:sz w:val="28"/>
          <w:szCs w:val="28"/>
          <w:lang w:eastAsia="en-GB"/>
        </w:rPr>
      </w:pPr>
      <w:commentRangeStart w:id="1"/>
      <w:r w:rsidRPr="00242FE3">
        <w:rPr>
          <w:rFonts w:eastAsia="Times New Roman"/>
          <w:bCs/>
          <w:sz w:val="28"/>
          <w:szCs w:val="28"/>
          <w:lang w:eastAsia="en-GB"/>
        </w:rPr>
        <w:t>Responsibility or Relevance? Two directions for urban carbon footprint accounts</w:t>
      </w:r>
      <w:commentRangeEnd w:id="1"/>
      <w:r w:rsidRPr="00242FE3">
        <w:rPr>
          <w:rStyle w:val="CommentReference"/>
          <w:rFonts w:eastAsiaTheme="minorHAnsi" w:cstheme="minorBidi"/>
          <w:bCs/>
          <w:spacing w:val="0"/>
          <w:kern w:val="0"/>
          <w:sz w:val="28"/>
          <w:szCs w:val="28"/>
        </w:rPr>
        <w:commentReference w:id="1"/>
      </w:r>
    </w:p>
    <w:p w14:paraId="7FD07970" w14:textId="77777777" w:rsidR="00031103" w:rsidRPr="00242FE3" w:rsidRDefault="00031103" w:rsidP="00031103">
      <w:pPr>
        <w:spacing w:after="0" w:line="240" w:lineRule="auto"/>
        <w:jc w:val="center"/>
        <w:rPr>
          <w:rFonts w:asciiTheme="majorHAnsi" w:eastAsia="Times New Roman" w:hAnsiTheme="majorHAnsi" w:cs="Times New Roman"/>
          <w:sz w:val="28"/>
          <w:szCs w:val="28"/>
          <w:lang w:eastAsia="en-GB"/>
        </w:rPr>
      </w:pPr>
      <w:commentRangeStart w:id="2"/>
      <w:r w:rsidRPr="00242FE3">
        <w:rPr>
          <w:rFonts w:asciiTheme="majorHAnsi" w:eastAsia="Times New Roman" w:hAnsiTheme="majorHAnsi" w:cs="Times New Roman"/>
          <w:sz w:val="28"/>
          <w:szCs w:val="28"/>
          <w:lang w:eastAsia="en-GB"/>
        </w:rPr>
        <w:t>Measuring ‘Bites’ and Counting ‘Bulges’: The Effect of Endogenising Capital for Determining Responsibility and Relevance in Urban I-O Accounts</w:t>
      </w:r>
      <w:commentRangeEnd w:id="2"/>
      <w:r w:rsidRPr="00242FE3">
        <w:rPr>
          <w:rStyle w:val="CommentReference"/>
          <w:rFonts w:asciiTheme="majorHAnsi" w:hAnsiTheme="majorHAnsi"/>
          <w:sz w:val="28"/>
          <w:szCs w:val="28"/>
        </w:rPr>
        <w:commentReference w:id="2"/>
      </w:r>
    </w:p>
    <w:p w14:paraId="618A0E75" w14:textId="77777777" w:rsidR="001311A9" w:rsidRPr="00CE035D" w:rsidRDefault="001311A9" w:rsidP="001311A9">
      <w:pPr>
        <w:spacing w:after="0" w:line="240" w:lineRule="auto"/>
        <w:rPr>
          <w:rFonts w:eastAsia="Times New Roman" w:cs="Times New Roman"/>
          <w:sz w:val="24"/>
          <w:szCs w:val="24"/>
          <w:lang w:eastAsia="en-GB"/>
        </w:rPr>
      </w:pPr>
    </w:p>
    <w:p w14:paraId="085982C3" w14:textId="77777777" w:rsidR="00CE035D" w:rsidRPr="00CE035D" w:rsidRDefault="00CE035D" w:rsidP="00CE035D">
      <w:pPr>
        <w:spacing w:after="0" w:line="240" w:lineRule="auto"/>
        <w:jc w:val="center"/>
        <w:rPr>
          <w:rFonts w:eastAsia="Times New Roman" w:cs="Times New Roman"/>
          <w:szCs w:val="24"/>
          <w:lang w:eastAsia="en-GB"/>
        </w:rPr>
      </w:pPr>
      <w:r w:rsidRPr="00CE035D">
        <w:rPr>
          <w:rFonts w:eastAsia="Times New Roman" w:cs="Times New Roman"/>
          <w:szCs w:val="24"/>
          <w:lang w:eastAsia="en-GB"/>
        </w:rPr>
        <w:t>Joel Millward-Hopkins</w:t>
      </w:r>
      <w:r w:rsidRPr="00CE035D">
        <w:rPr>
          <w:rFonts w:eastAsia="Times New Roman" w:cs="Times New Roman"/>
          <w:szCs w:val="24"/>
          <w:vertAlign w:val="superscript"/>
          <w:lang w:eastAsia="en-GB"/>
        </w:rPr>
        <w:t>*</w:t>
      </w:r>
      <w:r w:rsidRPr="00CE035D">
        <w:rPr>
          <w:rFonts w:eastAsia="Times New Roman" w:cs="Times New Roman"/>
          <w:szCs w:val="24"/>
          <w:lang w:eastAsia="en-GB"/>
        </w:rPr>
        <w:t xml:space="preserve"> and Andrew Sudmant,</w:t>
      </w:r>
    </w:p>
    <w:p w14:paraId="6CFA27A9" w14:textId="77777777" w:rsidR="00CE035D" w:rsidRPr="00CE035D" w:rsidRDefault="00CE035D" w:rsidP="00CE035D">
      <w:pPr>
        <w:spacing w:after="0" w:line="240" w:lineRule="auto"/>
        <w:jc w:val="center"/>
        <w:rPr>
          <w:rFonts w:eastAsia="Times New Roman" w:cs="Times New Roman"/>
          <w:szCs w:val="24"/>
          <w:lang w:eastAsia="en-GB"/>
        </w:rPr>
      </w:pPr>
      <w:r w:rsidRPr="00CE035D">
        <w:rPr>
          <w:rFonts w:eastAsia="Times New Roman" w:cs="Times New Roman"/>
          <w:szCs w:val="24"/>
          <w:lang w:eastAsia="en-GB"/>
        </w:rPr>
        <w:t>Sustainability Research Institute,</w:t>
      </w:r>
    </w:p>
    <w:p w14:paraId="53D080C5" w14:textId="77777777" w:rsidR="00CE035D" w:rsidRPr="00CE035D" w:rsidRDefault="00CE035D" w:rsidP="00CE035D">
      <w:pPr>
        <w:spacing w:after="0" w:line="240" w:lineRule="auto"/>
        <w:jc w:val="center"/>
        <w:rPr>
          <w:rFonts w:eastAsia="Times New Roman" w:cs="Times New Roman"/>
          <w:szCs w:val="24"/>
          <w:lang w:eastAsia="en-GB"/>
        </w:rPr>
      </w:pPr>
      <w:r w:rsidRPr="00CE035D">
        <w:rPr>
          <w:rFonts w:eastAsia="Times New Roman" w:cs="Times New Roman"/>
          <w:szCs w:val="24"/>
          <w:lang w:eastAsia="en-GB"/>
        </w:rPr>
        <w:t>University of Leeds,</w:t>
      </w:r>
    </w:p>
    <w:p w14:paraId="00E8E182" w14:textId="77777777" w:rsidR="00CE035D" w:rsidRPr="00CE035D" w:rsidRDefault="00CE035D" w:rsidP="00CE035D">
      <w:pPr>
        <w:spacing w:after="0" w:line="240" w:lineRule="auto"/>
        <w:jc w:val="center"/>
        <w:rPr>
          <w:rFonts w:eastAsia="Times New Roman" w:cs="Times New Roman"/>
          <w:szCs w:val="24"/>
          <w:lang w:eastAsia="en-GB"/>
        </w:rPr>
      </w:pPr>
      <w:r w:rsidRPr="00CE035D">
        <w:rPr>
          <w:rFonts w:eastAsia="Times New Roman" w:cs="Times New Roman"/>
          <w:szCs w:val="24"/>
          <w:vertAlign w:val="superscript"/>
          <w:lang w:eastAsia="en-GB"/>
        </w:rPr>
        <w:t>*</w:t>
      </w:r>
      <w:hyperlink r:id="rId11" w:history="1">
        <w:r w:rsidRPr="00CE035D">
          <w:rPr>
            <w:rStyle w:val="Hyperlink"/>
            <w:rFonts w:eastAsia="Times New Roman" w:cs="Times New Roman"/>
            <w:szCs w:val="24"/>
            <w:lang w:eastAsia="en-GB"/>
          </w:rPr>
          <w:t>j.t.millward-hopkins@leeds.ac.uk</w:t>
        </w:r>
      </w:hyperlink>
    </w:p>
    <w:p w14:paraId="011FE6D6" w14:textId="77777777" w:rsidR="00CE035D" w:rsidRPr="001311A9" w:rsidRDefault="00CE035D" w:rsidP="001311A9">
      <w:pPr>
        <w:spacing w:after="0" w:line="240" w:lineRule="auto"/>
        <w:rPr>
          <w:rFonts w:eastAsia="Times New Roman" w:cs="Times New Roman"/>
          <w:sz w:val="24"/>
          <w:szCs w:val="24"/>
          <w:lang w:eastAsia="en-GB"/>
        </w:rPr>
      </w:pPr>
    </w:p>
    <w:p w14:paraId="3FE75278" w14:textId="77777777" w:rsidR="00CE035D" w:rsidRDefault="00CE035D">
      <w:pPr>
        <w:rPr>
          <w:rFonts w:eastAsia="Times New Roman" w:cs="Times New Roman"/>
          <w:b/>
          <w:bCs/>
          <w:color w:val="000000"/>
          <w:sz w:val="24"/>
          <w:szCs w:val="24"/>
          <w:lang w:eastAsia="en-GB"/>
        </w:rPr>
      </w:pPr>
    </w:p>
    <w:p w14:paraId="2853A9CF" w14:textId="77777777" w:rsidR="00CE035D" w:rsidRDefault="00CE035D">
      <w:pPr>
        <w:rPr>
          <w:rFonts w:eastAsia="Times New Roman" w:cs="Times New Roman"/>
          <w:b/>
          <w:bCs/>
          <w:color w:val="000000"/>
          <w:sz w:val="24"/>
          <w:szCs w:val="24"/>
          <w:lang w:eastAsia="en-GB"/>
        </w:rPr>
      </w:pPr>
      <w:r>
        <w:rPr>
          <w:rFonts w:eastAsia="Times New Roman" w:cs="Times New Roman"/>
          <w:b/>
          <w:bCs/>
          <w:color w:val="000000"/>
          <w:sz w:val="24"/>
          <w:szCs w:val="24"/>
          <w:lang w:eastAsia="en-GB"/>
        </w:rPr>
        <w:t>Abstract</w:t>
      </w:r>
    </w:p>
    <w:p w14:paraId="3345B642" w14:textId="074111C3" w:rsidR="002E4458" w:rsidRPr="00C205AE" w:rsidRDefault="00A0776A" w:rsidP="002E4458">
      <w:pPr>
        <w:rPr>
          <w:lang w:eastAsia="en-GB"/>
        </w:rPr>
      </w:pPr>
      <w:r>
        <w:rPr>
          <w:color w:val="222222"/>
          <w:shd w:val="clear" w:color="auto" w:fill="FFFFFF"/>
        </w:rPr>
        <w:t>The past decades have seen increasing amounts of attention being given to the role of cities in mitigating carbon emissions. As part of this, there has been a rise of urban consumption-based accounting to produce ‘carbon footprints’, which contrast with traditional production-based accounts. Methods for producing urban carbon footprints are advancing, but they remain highly data- and time-intensive, and continue to embody a (well-known) conceptual error regarding how emissions from </w:t>
      </w:r>
      <w:r>
        <w:rPr>
          <w:i/>
          <w:iCs/>
          <w:color w:val="222222"/>
          <w:shd w:val="clear" w:color="auto" w:fill="FFFFFF"/>
        </w:rPr>
        <w:t>capital</w:t>
      </w:r>
      <w:r>
        <w:rPr>
          <w:color w:val="222222"/>
          <w:shd w:val="clear" w:color="auto" w:fill="FFFFFF"/>
        </w:rPr>
        <w:t> (building of houses and public and productive infrastructures) are allocated. Focus is turning toward investigating how cities can most effectively reduce their carbon footprints and this presents questions regarding the practical value of carbon footprint accounts. Here we discuss the interaction between (consumer) </w:t>
      </w:r>
      <w:r>
        <w:rPr>
          <w:i/>
          <w:iCs/>
          <w:color w:val="222222"/>
          <w:shd w:val="clear" w:color="auto" w:fill="FFFFFF"/>
        </w:rPr>
        <w:t>responsibility</w:t>
      </w:r>
      <w:r>
        <w:rPr>
          <w:color w:val="222222"/>
          <w:shd w:val="clear" w:color="auto" w:fill="FFFFFF"/>
        </w:rPr>
        <w:t> and (practical) </w:t>
      </w:r>
      <w:r>
        <w:rPr>
          <w:i/>
          <w:iCs/>
          <w:color w:val="222222"/>
          <w:shd w:val="clear" w:color="auto" w:fill="FFFFFF"/>
        </w:rPr>
        <w:t>relevance</w:t>
      </w:r>
      <w:r>
        <w:rPr>
          <w:color w:val="222222"/>
          <w:shd w:val="clear" w:color="auto" w:fill="FFFFFF"/>
        </w:rPr>
        <w:t> for urban carbon accounting, and the fallacy of assuming (uncritically) that the latter flows from the former. Regarding </w:t>
      </w:r>
      <w:r>
        <w:rPr>
          <w:i/>
          <w:iCs/>
          <w:color w:val="222222"/>
          <w:shd w:val="clear" w:color="auto" w:fill="FFFFFF"/>
        </w:rPr>
        <w:t>capital</w:t>
      </w:r>
      <w:r>
        <w:rPr>
          <w:color w:val="222222"/>
          <w:shd w:val="clear" w:color="auto" w:fill="FFFFFF"/>
        </w:rPr>
        <w:t>, we conclude that the two distinct ways of treating this in consumption-based accounts have significant implications for the trade-off between ‘responsibility’ and ‘relevance’, particularly for cities (relative to nations). Provided capital is treated appropriately, for the purposes of responsibility bespoke urban models are potentially unnecessary; downscaled national carbon footprints would generally suffice. Currently, however, given the capacities of local governments, urban carbon footprints appear most accurate where they may be least useful and vice versa. Reflecting upon these various observations, we question the value of ‘the city’ as a subnational unit of analysis for carbon footprinting, suggesting that while this is appropriate in in some cases (government consumption and infrastructure formation) it makes little sense in others (household consumption).</w:t>
      </w:r>
    </w:p>
    <w:p w14:paraId="2B418B88" w14:textId="77777777" w:rsidR="00FA2CE5" w:rsidRDefault="00FA2CE5">
      <w:pPr>
        <w:rPr>
          <w:rFonts w:eastAsia="Times New Roman" w:cs="Times New Roman"/>
          <w:b/>
          <w:bCs/>
          <w:color w:val="000000"/>
          <w:sz w:val="24"/>
          <w:szCs w:val="24"/>
          <w:lang w:eastAsia="en-GB"/>
        </w:rPr>
      </w:pPr>
    </w:p>
    <w:p w14:paraId="1BBA2D8D" w14:textId="77777777" w:rsidR="00FA2CE5" w:rsidRDefault="00FA2CE5">
      <w:pPr>
        <w:rPr>
          <w:rFonts w:eastAsia="Times New Roman" w:cs="Times New Roman"/>
          <w:b/>
          <w:bCs/>
          <w:color w:val="000000"/>
          <w:sz w:val="24"/>
          <w:szCs w:val="24"/>
          <w:lang w:eastAsia="en-GB"/>
        </w:rPr>
      </w:pPr>
      <w:r>
        <w:rPr>
          <w:rFonts w:eastAsia="Times New Roman" w:cs="Times New Roman"/>
          <w:b/>
          <w:bCs/>
          <w:color w:val="000000"/>
          <w:sz w:val="24"/>
          <w:szCs w:val="24"/>
          <w:lang w:eastAsia="en-GB"/>
        </w:rPr>
        <w:t>Keywords</w:t>
      </w:r>
    </w:p>
    <w:p w14:paraId="42C3F3DA" w14:textId="33547568" w:rsidR="00CE035D" w:rsidRDefault="00FA2CE5" w:rsidP="00670F82">
      <w:pPr>
        <w:rPr>
          <w:rFonts w:eastAsia="Times New Roman" w:cs="Times New Roman"/>
          <w:b/>
          <w:bCs/>
          <w:color w:val="000000"/>
          <w:sz w:val="24"/>
          <w:szCs w:val="24"/>
          <w:lang w:eastAsia="en-GB"/>
        </w:rPr>
      </w:pPr>
      <w:r w:rsidRPr="00FA2CE5">
        <w:rPr>
          <w:rFonts w:eastAsia="Times New Roman" w:cs="Times New Roman"/>
          <w:color w:val="000000"/>
          <w:lang w:eastAsia="en-GB"/>
        </w:rPr>
        <w:t>Climate change, Cities</w:t>
      </w:r>
      <w:r w:rsidRPr="00670F82">
        <w:t xml:space="preserve">, </w:t>
      </w:r>
      <w:r w:rsidR="00670F82" w:rsidRPr="00670F82">
        <w:t>Carbon footprint,</w:t>
      </w:r>
      <w:r w:rsidR="00670F82">
        <w:t xml:space="preserve"> Input-output, Carbon accounting, Climate policy</w:t>
      </w:r>
      <w:r w:rsidR="00CE035D">
        <w:rPr>
          <w:rFonts w:eastAsia="Times New Roman" w:cs="Times New Roman"/>
          <w:b/>
          <w:bCs/>
          <w:color w:val="000000"/>
          <w:sz w:val="24"/>
          <w:szCs w:val="24"/>
          <w:lang w:eastAsia="en-GB"/>
        </w:rPr>
        <w:br w:type="page"/>
      </w:r>
    </w:p>
    <w:p w14:paraId="726EB840" w14:textId="77777777" w:rsidR="001311A9" w:rsidRPr="001311A9" w:rsidRDefault="001311A9" w:rsidP="001311A9">
      <w:pPr>
        <w:spacing w:line="240" w:lineRule="auto"/>
        <w:rPr>
          <w:rFonts w:eastAsia="Times New Roman" w:cs="Times New Roman"/>
          <w:sz w:val="24"/>
          <w:szCs w:val="24"/>
          <w:lang w:eastAsia="en-GB"/>
        </w:rPr>
      </w:pPr>
      <w:r w:rsidRPr="001311A9">
        <w:rPr>
          <w:rFonts w:eastAsia="Times New Roman" w:cs="Times New Roman"/>
          <w:b/>
          <w:bCs/>
          <w:color w:val="000000"/>
          <w:sz w:val="24"/>
          <w:szCs w:val="24"/>
          <w:lang w:eastAsia="en-GB"/>
        </w:rPr>
        <w:lastRenderedPageBreak/>
        <w:t>1.    Introduction</w:t>
      </w:r>
    </w:p>
    <w:p w14:paraId="21014B75" w14:textId="116A5EAE" w:rsidR="001B0B74" w:rsidRDefault="001B0B74" w:rsidP="00617635">
      <w:pPr>
        <w:rPr>
          <w:lang w:eastAsia="en-GB"/>
        </w:rPr>
      </w:pPr>
      <w:r>
        <w:rPr>
          <w:lang w:eastAsia="en-GB"/>
        </w:rPr>
        <w:t xml:space="preserve">Over the past two decades, increasing importance </w:t>
      </w:r>
      <w:r w:rsidR="00A225C6">
        <w:rPr>
          <w:lang w:eastAsia="en-GB"/>
        </w:rPr>
        <w:t xml:space="preserve">has been </w:t>
      </w:r>
      <w:r>
        <w:rPr>
          <w:lang w:eastAsia="en-GB"/>
        </w:rPr>
        <w:t xml:space="preserve">placed upon the role </w:t>
      </w:r>
      <w:r w:rsidR="00CA584A">
        <w:rPr>
          <w:lang w:eastAsia="en-GB"/>
        </w:rPr>
        <w:t xml:space="preserve">of </w:t>
      </w:r>
      <w:r>
        <w:rPr>
          <w:lang w:eastAsia="en-GB"/>
        </w:rPr>
        <w:t>cities in mitigating climate change</w:t>
      </w:r>
      <w:r w:rsidR="001201CD">
        <w:rPr>
          <w:lang w:eastAsia="en-GB"/>
        </w:rPr>
        <w:t xml:space="preserve">, </w:t>
      </w:r>
      <w:r w:rsidR="00A85E43">
        <w:rPr>
          <w:lang w:eastAsia="en-GB"/>
        </w:rPr>
        <w:t xml:space="preserve">due both to the extent of their carbon emissions and their </w:t>
      </w:r>
      <w:r w:rsidR="007F22F4">
        <w:rPr>
          <w:lang w:eastAsia="en-GB"/>
        </w:rPr>
        <w:t>(</w:t>
      </w:r>
      <w:r w:rsidR="00A85E43">
        <w:rPr>
          <w:lang w:eastAsia="en-GB"/>
        </w:rPr>
        <w:t>perceived</w:t>
      </w:r>
      <w:r w:rsidR="007F22F4">
        <w:rPr>
          <w:lang w:eastAsia="en-GB"/>
        </w:rPr>
        <w:t>)</w:t>
      </w:r>
      <w:r w:rsidR="00A85E43">
        <w:rPr>
          <w:lang w:eastAsia="en-GB"/>
        </w:rPr>
        <w:t xml:space="preserve"> capacity to address them</w:t>
      </w:r>
      <w:r w:rsidR="00A225C6">
        <w:rPr>
          <w:lang w:eastAsia="en-GB"/>
        </w:rPr>
        <w:t>.</w:t>
      </w:r>
      <w:r w:rsidR="007F22F4">
        <w:rPr>
          <w:lang w:eastAsia="en-GB"/>
        </w:rPr>
        <w:t xml:space="preserve"> A</w:t>
      </w:r>
      <w:r>
        <w:rPr>
          <w:lang w:eastAsia="en-GB"/>
        </w:rPr>
        <w:t xml:space="preserve">ctivities </w:t>
      </w:r>
      <w:r w:rsidR="00FB17F2">
        <w:rPr>
          <w:lang w:eastAsia="en-GB"/>
        </w:rPr>
        <w:t>in</w:t>
      </w:r>
      <w:r>
        <w:rPr>
          <w:lang w:eastAsia="en-GB"/>
        </w:rPr>
        <w:t xml:space="preserve"> cities are now responsible for the majority of global energy use and carbon emissions</w:t>
      </w:r>
      <w:r w:rsidR="004B4E52">
        <w:rPr>
          <w:lang w:eastAsia="en-GB"/>
        </w:rPr>
        <w:t xml:space="preserve"> </w:t>
      </w:r>
      <w:r w:rsidR="004B4E52">
        <w:rPr>
          <w:lang w:eastAsia="en-GB"/>
        </w:rPr>
        <w:fldChar w:fldCharType="begin"/>
      </w:r>
      <w:r w:rsidR="00617635">
        <w:rPr>
          <w:lang w:eastAsia="en-GB"/>
        </w:rPr>
        <w:instrText xml:space="preserve"> ADDIN EN.CITE &lt;EndNote&gt;&lt;Cite&gt;&lt;Author&gt;Seto&lt;/Author&gt;&lt;Year&gt;2014&lt;/Year&gt;&lt;RecNum&gt;480&lt;/RecNum&gt;&lt;DisplayText&gt;[1]&lt;/DisplayText&gt;&lt;record&gt;&lt;rec-number&gt;480&lt;/rec-number&gt;&lt;foreign-keys&gt;&lt;key app="EN" db-id="trp9sxavnrpwwyeprv75wfdvdzzdv5x20asz" timestamp="1457264465"&gt;480&lt;/key&gt;&lt;/foreign-keys&gt;&lt;ref-type name="Book Section"&gt;5&lt;/ref-type&gt;&lt;contributors&gt;&lt;authors&gt;&lt;author&gt;Seto, K. C&lt;/author&gt;&lt;author&gt;Dhakal, S&lt;/author&gt;&lt;author&gt;Bigio, A&lt;/author&gt;&lt;author&gt;Blanco, H&lt;/author&gt;&lt;author&gt;Delgado, G. C&lt;/author&gt;&lt;author&gt;Dewar, D&lt;/author&gt;&lt;author&gt;Huang, L&lt;/author&gt;&lt;author&gt;Inaba, A&lt;/author&gt;&lt;author&gt;Kansal, A&lt;/author&gt;&lt;author&gt;Lwasa, S&lt;/author&gt;&lt;author&gt;McMahon, J. E&lt;/author&gt;&lt;author&gt;Müller, D. B&lt;/author&gt;&lt;author&gt;Murakami, J&lt;/author&gt;&lt;author&gt;Nagendra, H&lt;/author&gt;&lt;author&gt;Ramaswami, A&lt;/author&gt;&lt;/authors&gt;&lt;/contributors&gt;&lt;titles&gt;&lt;title&gt;Human Settlements, Infrastructure and Spatial Planning &lt;/title&gt;&lt;secondary-title&gt;Climate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Schlömer, C. von Stechow, T. Zwickel and J.C. Minx (eds.)]&lt;/secondary-title&gt;&lt;/titles&gt;&lt;keywords&gt;&lt;keyword&gt;ipcc&lt;/keyword&gt;&lt;/keywords&gt;&lt;dates&gt;&lt;year&gt;2014&lt;/year&gt;&lt;/dates&gt;&lt;pub-location&gt;Cambridge, UK and New York, USA&lt;/pub-location&gt;&lt;publisher&gt;Cambridge University Press&lt;/publisher&gt;&lt;urls&gt;&lt;/urls&gt;&lt;/record&gt;&lt;/Cite&gt;&lt;/EndNote&gt;</w:instrText>
      </w:r>
      <w:r w:rsidR="004B4E52">
        <w:rPr>
          <w:lang w:eastAsia="en-GB"/>
        </w:rPr>
        <w:fldChar w:fldCharType="separate"/>
      </w:r>
      <w:r w:rsidR="00617635">
        <w:rPr>
          <w:noProof/>
          <w:lang w:eastAsia="en-GB"/>
        </w:rPr>
        <w:t>[1]</w:t>
      </w:r>
      <w:r w:rsidR="004B4E52">
        <w:rPr>
          <w:lang w:eastAsia="en-GB"/>
        </w:rPr>
        <w:fldChar w:fldCharType="end"/>
      </w:r>
      <w:r w:rsidR="000F27B2">
        <w:rPr>
          <w:lang w:eastAsia="en-GB"/>
        </w:rPr>
        <w:t>, a fact unsurprising given that</w:t>
      </w:r>
      <w:r w:rsidR="00D06B70">
        <w:rPr>
          <w:lang w:eastAsia="en-GB"/>
        </w:rPr>
        <w:t>,</w:t>
      </w:r>
      <w:r w:rsidR="000F27B2">
        <w:rPr>
          <w:lang w:eastAsia="en-GB"/>
        </w:rPr>
        <w:t xml:space="preserve"> </w:t>
      </w:r>
      <w:r w:rsidR="00042D4B">
        <w:rPr>
          <w:lang w:eastAsia="en-GB"/>
        </w:rPr>
        <w:t>since</w:t>
      </w:r>
      <w:r w:rsidR="000F27B2">
        <w:rPr>
          <w:lang w:eastAsia="en-GB"/>
        </w:rPr>
        <w:t xml:space="preserve"> 2007</w:t>
      </w:r>
      <w:r w:rsidR="00D06B70">
        <w:rPr>
          <w:lang w:eastAsia="en-GB"/>
        </w:rPr>
        <w:t>,</w:t>
      </w:r>
      <w:r w:rsidR="000F27B2">
        <w:rPr>
          <w:lang w:eastAsia="en-GB"/>
        </w:rPr>
        <w:t xml:space="preserve"> cities </w:t>
      </w:r>
      <w:r w:rsidR="00D06B70">
        <w:rPr>
          <w:lang w:eastAsia="en-GB"/>
        </w:rPr>
        <w:t>have become</w:t>
      </w:r>
      <w:r w:rsidR="000F27B2">
        <w:rPr>
          <w:lang w:eastAsia="en-GB"/>
        </w:rPr>
        <w:t xml:space="preserve"> home to the majority of </w:t>
      </w:r>
      <w:r w:rsidR="00042D4B">
        <w:rPr>
          <w:lang w:eastAsia="en-GB"/>
        </w:rPr>
        <w:t xml:space="preserve">the </w:t>
      </w:r>
      <w:r w:rsidR="000F27B2">
        <w:rPr>
          <w:lang w:eastAsia="en-GB"/>
        </w:rPr>
        <w:t xml:space="preserve">human </w:t>
      </w:r>
      <w:r w:rsidR="00042D4B">
        <w:rPr>
          <w:lang w:eastAsia="en-GB"/>
        </w:rPr>
        <w:t>population</w:t>
      </w:r>
      <w:r w:rsidR="000F27B2">
        <w:rPr>
          <w:lang w:eastAsia="en-GB"/>
        </w:rPr>
        <w:t>.</w:t>
      </w:r>
      <w:r w:rsidR="007F22F4" w:rsidRPr="007F22F4">
        <w:rPr>
          <w:lang w:eastAsia="en-GB"/>
        </w:rPr>
        <w:t xml:space="preserve"> </w:t>
      </w:r>
      <w:r w:rsidR="005944F5">
        <w:rPr>
          <w:lang w:eastAsia="en-GB"/>
        </w:rPr>
        <w:t>F</w:t>
      </w:r>
      <w:r w:rsidR="007F22F4">
        <w:rPr>
          <w:lang w:eastAsia="en-GB"/>
        </w:rPr>
        <w:t xml:space="preserve">requently, city governments are better placed and more flexible than higher-level governments for dealing with (at least) </w:t>
      </w:r>
      <w:r w:rsidR="007F22F4" w:rsidRPr="00271596">
        <w:rPr>
          <w:lang w:eastAsia="en-GB"/>
        </w:rPr>
        <w:t>some</w:t>
      </w:r>
      <w:r w:rsidR="007F22F4">
        <w:rPr>
          <w:lang w:eastAsia="en-GB"/>
        </w:rPr>
        <w:t xml:space="preserve"> urban mitigation challenges </w:t>
      </w:r>
      <w:r w:rsidR="007F22F4">
        <w:rPr>
          <w:lang w:eastAsia="en-GB"/>
        </w:rPr>
        <w:fldChar w:fldCharType="begin"/>
      </w:r>
      <w:r w:rsidR="00617635">
        <w:rPr>
          <w:lang w:eastAsia="en-GB"/>
        </w:rPr>
        <w:instrText xml:space="preserve"> ADDIN EN.CITE &lt;EndNote&gt;&lt;Cite&gt;&lt;Author&gt;Fuhr&lt;/Author&gt;&lt;Year&gt;2018&lt;/Year&gt;&lt;RecNum&gt;650&lt;/RecNum&gt;&lt;DisplayText&gt;[2]&lt;/DisplayText&gt;&lt;record&gt;&lt;rec-number&gt;650&lt;/rec-number&gt;&lt;foreign-keys&gt;&lt;key app="EN" db-id="trp9sxavnrpwwyeprv75wfdvdzzdv5x20asz" timestamp="1523548308"&gt;650&lt;/key&gt;&lt;/foreign-keys&gt;&lt;ref-type name="Journal Article"&gt;17&lt;/ref-type&gt;&lt;contributors&gt;&lt;authors&gt;&lt;author&gt;Fuhr, Harald&lt;/author&gt;&lt;author&gt;Hickmann, Thomas&lt;/author&gt;&lt;author&gt;Kern, Kristine&lt;/author&gt;&lt;/authors&gt;&lt;/contributors&gt;&lt;titles&gt;&lt;title&gt;The role of cities in multi-level climate governance: local climate policies and the 1.5°C target&lt;/title&gt;&lt;secondary-title&gt;Current Opinion in Environmental Sustainability&lt;/secondary-title&gt;&lt;/titles&gt;&lt;periodical&gt;&lt;full-title&gt;Current Opinion in Environmental Sustainability&lt;/full-title&gt;&lt;/periodical&gt;&lt;pages&gt;1-6&lt;/pages&gt;&lt;volume&gt;30&lt;/volume&gt;&lt;keywords&gt;&lt;keyword&gt;Carbon footprint, cities, policy, consumption-based&lt;/keyword&gt;&lt;/keywords&gt;&lt;dates&gt;&lt;year&gt;2018&lt;/year&gt;&lt;pub-dates&gt;&lt;date&gt;2018/02/01/&lt;/date&gt;&lt;/pub-dates&gt;&lt;/dates&gt;&lt;isbn&gt;1877-3435&lt;/isbn&gt;&lt;urls&gt;&lt;related-urls&gt;&lt;url&gt;http://www.sciencedirect.com/science/article/pii/S1877343517300738&lt;/url&gt;&lt;url&gt;https://www.sciencedirect.com/science/article/pii/S1877343517300738?via%3Dihub&lt;/url&gt;&lt;/related-urls&gt;&lt;/urls&gt;&lt;electronic-resource-num&gt;https://doi.org/10.1016/j.cosust.2017.10.006&lt;/electronic-resource-num&gt;&lt;/record&gt;&lt;/Cite&gt;&lt;/EndNote&gt;</w:instrText>
      </w:r>
      <w:r w:rsidR="007F22F4">
        <w:rPr>
          <w:lang w:eastAsia="en-GB"/>
        </w:rPr>
        <w:fldChar w:fldCharType="separate"/>
      </w:r>
      <w:r w:rsidR="00617635">
        <w:rPr>
          <w:noProof/>
          <w:lang w:eastAsia="en-GB"/>
        </w:rPr>
        <w:t>[2]</w:t>
      </w:r>
      <w:r w:rsidR="007F22F4">
        <w:rPr>
          <w:lang w:eastAsia="en-GB"/>
        </w:rPr>
        <w:fldChar w:fldCharType="end"/>
      </w:r>
      <w:r w:rsidR="007F22F4">
        <w:rPr>
          <w:lang w:eastAsia="en-GB"/>
        </w:rPr>
        <w:t>.</w:t>
      </w:r>
    </w:p>
    <w:p w14:paraId="0CC5FF7B" w14:textId="5DC057E6" w:rsidR="00B857A3" w:rsidRDefault="001F6F65" w:rsidP="00C97C2D">
      <w:pPr>
        <w:rPr>
          <w:lang w:eastAsia="en-GB"/>
        </w:rPr>
      </w:pPr>
      <w:r>
        <w:rPr>
          <w:lang w:eastAsia="en-GB"/>
        </w:rPr>
        <w:t xml:space="preserve">The degree to which cities and their </w:t>
      </w:r>
      <w:r w:rsidR="00154C4E">
        <w:rPr>
          <w:lang w:eastAsia="en-GB"/>
        </w:rPr>
        <w:t>populations</w:t>
      </w:r>
      <w:r>
        <w:rPr>
          <w:lang w:eastAsia="en-GB"/>
        </w:rPr>
        <w:t xml:space="preserve"> are</w:t>
      </w:r>
      <w:r w:rsidR="00154C4E">
        <w:rPr>
          <w:lang w:eastAsia="en-GB"/>
        </w:rPr>
        <w:t xml:space="preserve"> considered</w:t>
      </w:r>
      <w:r>
        <w:rPr>
          <w:lang w:eastAsia="en-GB"/>
        </w:rPr>
        <w:t xml:space="preserve"> </w:t>
      </w:r>
      <w:r w:rsidR="00EC17C5">
        <w:rPr>
          <w:lang w:eastAsia="en-GB"/>
        </w:rPr>
        <w:t>accountable</w:t>
      </w:r>
      <w:r>
        <w:rPr>
          <w:lang w:eastAsia="en-GB"/>
        </w:rPr>
        <w:t xml:space="preserve"> </w:t>
      </w:r>
      <w:r w:rsidR="00B857A3">
        <w:rPr>
          <w:lang w:eastAsia="en-GB"/>
        </w:rPr>
        <w:t>f</w:t>
      </w:r>
      <w:r>
        <w:rPr>
          <w:lang w:eastAsia="en-GB"/>
        </w:rPr>
        <w:t xml:space="preserve">or carbon emissions </w:t>
      </w:r>
      <w:r w:rsidR="00C97C2D">
        <w:rPr>
          <w:lang w:eastAsia="en-GB"/>
        </w:rPr>
        <w:t xml:space="preserve">largely </w:t>
      </w:r>
      <w:r>
        <w:rPr>
          <w:lang w:eastAsia="en-GB"/>
        </w:rPr>
        <w:t>depends</w:t>
      </w:r>
      <w:r w:rsidR="00623935">
        <w:rPr>
          <w:lang w:eastAsia="en-GB"/>
        </w:rPr>
        <w:t>,</w:t>
      </w:r>
      <w:r>
        <w:rPr>
          <w:lang w:eastAsia="en-GB"/>
        </w:rPr>
        <w:t xml:space="preserve"> however</w:t>
      </w:r>
      <w:r w:rsidR="00623935">
        <w:rPr>
          <w:lang w:eastAsia="en-GB"/>
        </w:rPr>
        <w:t>,</w:t>
      </w:r>
      <w:r>
        <w:rPr>
          <w:lang w:eastAsia="en-GB"/>
        </w:rPr>
        <w:t xml:space="preserve"> upon the</w:t>
      </w:r>
      <w:r w:rsidR="00513D0D">
        <w:rPr>
          <w:lang w:eastAsia="en-GB"/>
        </w:rPr>
        <w:t xml:space="preserve"> specific</w:t>
      </w:r>
      <w:r>
        <w:rPr>
          <w:lang w:eastAsia="en-GB"/>
        </w:rPr>
        <w:t xml:space="preserve"> account</w:t>
      </w:r>
      <w:r w:rsidR="00154C4E">
        <w:rPr>
          <w:lang w:eastAsia="en-GB"/>
        </w:rPr>
        <w:t>ing</w:t>
      </w:r>
      <w:r>
        <w:rPr>
          <w:lang w:eastAsia="en-GB"/>
        </w:rPr>
        <w:t xml:space="preserve"> framework </w:t>
      </w:r>
      <w:r w:rsidR="00D13209">
        <w:rPr>
          <w:lang w:eastAsia="en-GB"/>
        </w:rPr>
        <w:t>employed</w:t>
      </w:r>
      <w:r w:rsidR="00D429EB">
        <w:rPr>
          <w:lang w:eastAsia="en-GB"/>
        </w:rPr>
        <w:t xml:space="preserve"> and the associated value judgements </w:t>
      </w:r>
      <w:r w:rsidR="00453541">
        <w:rPr>
          <w:lang w:eastAsia="en-GB"/>
        </w:rPr>
        <w:t xml:space="preserve">of the researcher, </w:t>
      </w:r>
      <w:r w:rsidR="005D46E5">
        <w:rPr>
          <w:lang w:eastAsia="en-GB"/>
        </w:rPr>
        <w:t>policy-maker, etc</w:t>
      </w:r>
      <w:r>
        <w:rPr>
          <w:lang w:eastAsia="en-GB"/>
        </w:rPr>
        <w:t>.</w:t>
      </w:r>
      <w:r w:rsidR="004B4E52">
        <w:rPr>
          <w:lang w:eastAsia="en-GB"/>
        </w:rPr>
        <w:t xml:space="preserve"> </w:t>
      </w:r>
      <w:r w:rsidR="004B4E52">
        <w:rPr>
          <w:lang w:eastAsia="en-GB"/>
        </w:rPr>
        <w:fldChar w:fldCharType="begin"/>
      </w:r>
      <w:r w:rsidR="004B4E52">
        <w:rPr>
          <w:lang w:eastAsia="en-GB"/>
        </w:rPr>
        <w:instrText xml:space="preserve"> ADDIN EN.CITE &lt;EndNote&gt;&lt;Cite&gt;&lt;Author&gt;Lenzen&lt;/Author&gt;&lt;Year&gt;2007&lt;/Year&gt;&lt;RecNum&gt;703&lt;/RecNum&gt;&lt;DisplayText&gt;[3]&lt;/DisplayText&gt;&lt;record&gt;&lt;rec-number&gt;703&lt;/rec-number&gt;&lt;foreign-keys&gt;&lt;key app="EN" db-id="trp9sxavnrpwwyeprv75wfdvdzzdv5x20asz" timestamp="1547910058"&gt;703&lt;/key&gt;&lt;/foreign-keys&gt;&lt;ref-type name="Journal Article"&gt;17&lt;/ref-type&gt;&lt;contributors&gt;&lt;authors&gt;&lt;author&gt;Lenzen, Manfred&lt;/author&gt;&lt;author&gt;Murray, Joy&lt;/author&gt;&lt;author&gt;Sack, Fabian&lt;/author&gt;&lt;author&gt;Wiedmann, Thomas&lt;/author&gt;&lt;/authors&gt;&lt;/contributors&gt;&lt;titles&gt;&lt;title&gt;Shared producer and consumer responsibility — Theory and practice&lt;/title&gt;&lt;secondary-title&gt;Ecological Economics&lt;/secondary-title&gt;&lt;/titles&gt;&lt;periodical&gt;&lt;full-title&gt;Ecological Economics&lt;/full-title&gt;&lt;/periodical&gt;&lt;pages&gt;27-42&lt;/pages&gt;&lt;volume&gt;61&lt;/volume&gt;&lt;number&gt;1&lt;/number&gt;&lt;keywords&gt;&lt;keyword&gt;Producer responsibility&lt;/keyword&gt;&lt;keyword&gt;Consumer responsibility&lt;/keyword&gt;&lt;keyword&gt;Shared responsibility&lt;/keyword&gt;&lt;keyword&gt;Supply chains&lt;/keyword&gt;&lt;keyword&gt;Ecological footprint&lt;/keyword&gt;&lt;keyword&gt;consumption-based, policy, ethics&lt;/keyword&gt;&lt;/keywords&gt;&lt;dates&gt;&lt;year&gt;2007&lt;/year&gt;&lt;pub-dates&gt;&lt;date&gt;2007/02/15/&lt;/date&gt;&lt;/pub-dates&gt;&lt;/dates&gt;&lt;isbn&gt;0921-8009&lt;/isbn&gt;&lt;urls&gt;&lt;related-urls&gt;&lt;url&gt;&lt;style face="underline" font="default" size="100%"&gt;http://www.sciencedirect.com/science/article/pii/S0921800906002953&lt;/style&gt;&lt;/url&gt;&lt;url&gt;&lt;style face="underline" font="default" size="100%"&gt;https://ac.els-cdn.com/S0921800906002953/1-s2.0-S0921800906002953-main.pdf?_tid=df8420d6-ef4c-441c-9072-08dd7fe249be&amp;amp;acdnat=1547910667_3875412f4e59a8d36b430d7ec0a1fe11&lt;/style&gt;&lt;/url&gt;&lt;/related-urls&gt;&lt;/urls&gt;&lt;electronic-resource-num&gt;&lt;style face="underline" font="default" size="100%"&gt;https://doi.org/10.1016/j.ecolecon.2006.05.018&lt;/style&gt;&lt;/electronic-resource-num&gt;&lt;/record&gt;&lt;/Cite&gt;&lt;/EndNote&gt;</w:instrText>
      </w:r>
      <w:r w:rsidR="004B4E52">
        <w:rPr>
          <w:lang w:eastAsia="en-GB"/>
        </w:rPr>
        <w:fldChar w:fldCharType="separate"/>
      </w:r>
      <w:r w:rsidR="004B4E52">
        <w:rPr>
          <w:noProof/>
          <w:lang w:eastAsia="en-GB"/>
        </w:rPr>
        <w:t>[3]</w:t>
      </w:r>
      <w:r w:rsidR="004B4E52">
        <w:rPr>
          <w:lang w:eastAsia="en-GB"/>
        </w:rPr>
        <w:fldChar w:fldCharType="end"/>
      </w:r>
      <w:r w:rsidR="00D429EB">
        <w:rPr>
          <w:lang w:eastAsia="en-GB"/>
        </w:rPr>
        <w:t>.</w:t>
      </w:r>
      <w:r>
        <w:rPr>
          <w:lang w:eastAsia="en-GB"/>
        </w:rPr>
        <w:t xml:space="preserve"> </w:t>
      </w:r>
      <w:r w:rsidR="00C97C2D">
        <w:rPr>
          <w:lang w:eastAsia="en-GB"/>
        </w:rPr>
        <w:t>Carbon emissions a</w:t>
      </w:r>
      <w:r w:rsidR="00676D24">
        <w:rPr>
          <w:lang w:eastAsia="en-GB"/>
        </w:rPr>
        <w:t>nalysis is largely focused upon t</w:t>
      </w:r>
      <w:r>
        <w:rPr>
          <w:lang w:eastAsia="en-GB"/>
        </w:rPr>
        <w:t xml:space="preserve">wo frameworks </w:t>
      </w:r>
      <w:r w:rsidR="00623935">
        <w:rPr>
          <w:lang w:eastAsia="en-GB"/>
        </w:rPr>
        <w:t>(although others exist</w:t>
      </w:r>
      <w:r w:rsidR="004B4E52">
        <w:rPr>
          <w:lang w:eastAsia="en-GB"/>
        </w:rPr>
        <w:t xml:space="preserve"> </w:t>
      </w:r>
      <w:r w:rsidR="004B4E52">
        <w:rPr>
          <w:lang w:eastAsia="en-GB"/>
        </w:rPr>
        <w:fldChar w:fldCharType="begin"/>
      </w:r>
      <w:r w:rsidR="004B4E52">
        <w:rPr>
          <w:lang w:eastAsia="en-GB"/>
        </w:rPr>
        <w:instrText xml:space="preserve"> ADDIN EN.CITE &lt;EndNote&gt;&lt;Cite&gt;&lt;Author&gt;Chavez&lt;/Author&gt;&lt;Year&gt;2013&lt;/Year&gt;&lt;RecNum&gt;360&lt;/RecNum&gt;&lt;DisplayText&gt;[4]&lt;/DisplayText&gt;&lt;record&gt;&lt;rec-number&gt;360&lt;/rec-number&gt;&lt;foreign-keys&gt;&lt;key app="EN" db-id="trp9sxavnrpwwyeprv75wfdvdzzdv5x20asz" timestamp="1449668523"&gt;360&lt;/key&gt;&lt;/foreign-keys&gt;&lt;ref-type name="Journal Article"&gt;17&lt;/ref-type&gt;&lt;contributors&gt;&lt;authors&gt;&lt;author&gt;Chavez, Abel&lt;/author&gt;&lt;author&gt;Ramaswami, Anu&lt;/author&gt;&lt;/authors&gt;&lt;/contributors&gt;&lt;titles&gt;&lt;title&gt;Articulating a trans-boundary infrastructure supply chain greenhouse gas emission footprint for cities: Mathematical relationships and policy relevance&lt;/title&gt;&lt;secondary-title&gt;Energy Policy&lt;/secondary-title&gt;&lt;/titles&gt;&lt;periodical&gt;&lt;full-title&gt;Energy Policy&lt;/full-title&gt;&lt;/periodical&gt;&lt;pages&gt;376-384&lt;/pages&gt;&lt;volume&gt;54&lt;/volume&gt;&lt;keywords&gt;&lt;keyword&gt;Emissions accounting, cities&lt;/keyword&gt;&lt;keyword&gt;City-scale greenhouse gas footprints&lt;/keyword&gt;&lt;keyword&gt;Urban infrastructure-based carbon footprints&lt;/keyword&gt;&lt;keyword&gt;Consumption-based carbon footprint&lt;/keyword&gt;&lt;keyword&gt;City typology&lt;/keyword&gt;&lt;/keywords&gt;&lt;dates&gt;&lt;year&gt;2013&lt;/year&gt;&lt;pub-dates&gt;&lt;date&gt;3//&lt;/date&gt;&lt;/pub-dates&gt;&lt;/dates&gt;&lt;isbn&gt;0301-4215&lt;/isbn&gt;&lt;urls&gt;&lt;related-urls&gt;&lt;url&gt;http://www.sciencedirect.com/science/article/pii/S0301421512009184&lt;/url&gt;&lt;url&gt;http://ac.els-cdn.com/S0301421512009184/1-s2.0-S0301421512009184-main.pdf?_tid=072705ba-a404-11e5-b5ba-00000aacb361&amp;amp;acdnat=1450277471_226350dd5aaa961b229fa9fc816c70bf&lt;/url&gt;&lt;/related-urls&gt;&lt;/urls&gt;&lt;electronic-resource-num&gt;http://dx.doi.org/10.1016/j.enpol.2012.10.037&lt;/electronic-resource-num&gt;&lt;/record&gt;&lt;/Cite&gt;&lt;/EndNote&gt;</w:instrText>
      </w:r>
      <w:r w:rsidR="004B4E52">
        <w:rPr>
          <w:lang w:eastAsia="en-GB"/>
        </w:rPr>
        <w:fldChar w:fldCharType="separate"/>
      </w:r>
      <w:r w:rsidR="004B4E52">
        <w:rPr>
          <w:noProof/>
          <w:lang w:eastAsia="en-GB"/>
        </w:rPr>
        <w:t>[4]</w:t>
      </w:r>
      <w:r w:rsidR="004B4E52">
        <w:rPr>
          <w:lang w:eastAsia="en-GB"/>
        </w:rPr>
        <w:fldChar w:fldCharType="end"/>
      </w:r>
      <w:r w:rsidR="00623935">
        <w:rPr>
          <w:lang w:eastAsia="en-GB"/>
        </w:rPr>
        <w:t xml:space="preserve">), namely </w:t>
      </w:r>
      <w:r w:rsidRPr="00623935">
        <w:rPr>
          <w:i/>
          <w:lang w:eastAsia="en-GB"/>
        </w:rPr>
        <w:t>production-based</w:t>
      </w:r>
      <w:r>
        <w:rPr>
          <w:lang w:eastAsia="en-GB"/>
        </w:rPr>
        <w:t xml:space="preserve"> </w:t>
      </w:r>
      <w:r w:rsidR="00623935">
        <w:rPr>
          <w:lang w:eastAsia="en-GB"/>
        </w:rPr>
        <w:t xml:space="preserve">(PB) </w:t>
      </w:r>
      <w:r>
        <w:rPr>
          <w:lang w:eastAsia="en-GB"/>
        </w:rPr>
        <w:t xml:space="preserve">and </w:t>
      </w:r>
      <w:r w:rsidRPr="00623935">
        <w:rPr>
          <w:i/>
          <w:lang w:eastAsia="en-GB"/>
        </w:rPr>
        <w:t>consumption-based</w:t>
      </w:r>
      <w:r>
        <w:rPr>
          <w:lang w:eastAsia="en-GB"/>
        </w:rPr>
        <w:t xml:space="preserve"> </w:t>
      </w:r>
      <w:r w:rsidR="00623935">
        <w:rPr>
          <w:lang w:eastAsia="en-GB"/>
        </w:rPr>
        <w:t xml:space="preserve">(CB) </w:t>
      </w:r>
      <w:r>
        <w:rPr>
          <w:lang w:eastAsia="en-GB"/>
        </w:rPr>
        <w:t>accounting, the differences between which are now widely discussed in climate policy literature</w:t>
      </w:r>
      <w:r w:rsidR="00D979AD">
        <w:rPr>
          <w:lang w:eastAsia="en-GB"/>
        </w:rPr>
        <w:t xml:space="preserve"> from technical, practical and ethical perspectives</w:t>
      </w:r>
      <w:r w:rsidR="00BC1180">
        <w:rPr>
          <w:lang w:eastAsia="en-GB"/>
        </w:rPr>
        <w:t xml:space="preserve"> </w:t>
      </w:r>
      <w:r w:rsidR="00BC1180">
        <w:rPr>
          <w:lang w:eastAsia="en-GB"/>
        </w:rPr>
        <w:fldChar w:fldCharType="begin"/>
      </w:r>
      <w:r w:rsidR="00BC1180">
        <w:rPr>
          <w:lang w:eastAsia="en-GB"/>
        </w:rPr>
        <w:instrText xml:space="preserve"> ADDIN EN.CITE &lt;EndNote&gt;&lt;Cite&gt;&lt;Author&gt;Afionis&lt;/Author&gt;&lt;Year&gt;2017&lt;/Year&gt;&lt;RecNum&gt;530&lt;/RecNum&gt;&lt;DisplayText&gt;[5]&lt;/DisplayText&gt;&lt;record&gt;&lt;rec-number&gt;530&lt;/rec-number&gt;&lt;foreign-keys&gt;&lt;key app="EN" db-id="trp9sxavnrpwwyeprv75wfdvdzzdv5x20asz" timestamp="1485105987"&gt;530&lt;/key&gt;&lt;/foreign-keys&gt;&lt;ref-type name="Journal Article"&gt;17&lt;/ref-type&gt;&lt;contributors&gt;&lt;authors&gt;&lt;author&gt;Afionis, Stavros&lt;/author&gt;&lt;author&gt;Sakai, Marco&lt;/author&gt;&lt;author&gt;Scott, Kate&lt;/author&gt;&lt;author&gt;Barrett, John&lt;/author&gt;&lt;author&gt;Gouldson, Andy&lt;/author&gt;&lt;/authors&gt;&lt;/contributors&gt;&lt;titles&gt;&lt;title&gt;Consumption-based carbon accounting: does it have a future?&lt;/title&gt;&lt;secondary-title&gt;Wiley Interdisciplinary Reviews: Climate Change&lt;/secondary-title&gt;&lt;/titles&gt;&lt;periodical&gt;&lt;full-title&gt;Wiley Interdisciplinary Reviews: Climate Change&lt;/full-title&gt;&lt;/periodical&gt;&lt;pages&gt;e438-n/a&lt;/pages&gt;&lt;volume&gt;8&lt;/volume&gt;&lt;number&gt;1&lt;/number&gt;&lt;keywords&gt;&lt;keyword&gt;emissions account, consumption-based, policy&lt;/keyword&gt;&lt;/keywords&gt;&lt;dates&gt;&lt;year&gt;2017&lt;/year&gt;&lt;/dates&gt;&lt;publisher&gt;John Wiley &amp;amp; Sons, Inc.&lt;/publisher&gt;&lt;isbn&gt;1757-7799&lt;/isbn&gt;&lt;urls&gt;&lt;related-urls&gt;&lt;url&gt;http://dx.doi.org/10.1002/wcc.438&lt;/url&gt;&lt;url&gt;http://onlinelibrary.wiley.com/store/10.1002/wcc.438/asset/wcc438.pdf?v=1&amp;amp;t=iy8xrx6i&amp;amp;s=4feb9ec4a03d5e3b82dfbdcc07e4b17c756356b0&lt;/url&gt;&lt;/related-urls&gt;&lt;/urls&gt;&lt;custom7&gt;e438&lt;/custom7&gt;&lt;electronic-resource-num&gt;10.1002/wcc.438&lt;/electronic-resource-num&gt;&lt;/record&gt;&lt;/Cite&gt;&lt;/EndNote&gt;</w:instrText>
      </w:r>
      <w:r w:rsidR="00BC1180">
        <w:rPr>
          <w:lang w:eastAsia="en-GB"/>
        </w:rPr>
        <w:fldChar w:fldCharType="separate"/>
      </w:r>
      <w:r w:rsidR="00BC1180">
        <w:rPr>
          <w:noProof/>
          <w:lang w:eastAsia="en-GB"/>
        </w:rPr>
        <w:t>[5]</w:t>
      </w:r>
      <w:r w:rsidR="00BC1180">
        <w:rPr>
          <w:lang w:eastAsia="en-GB"/>
        </w:rPr>
        <w:fldChar w:fldCharType="end"/>
      </w:r>
      <w:r>
        <w:rPr>
          <w:lang w:eastAsia="en-GB"/>
        </w:rPr>
        <w:t>.</w:t>
      </w:r>
      <w:r w:rsidR="00623935">
        <w:rPr>
          <w:lang w:eastAsia="en-GB"/>
        </w:rPr>
        <w:t xml:space="preserve"> Urban PB accounts capture all the emissions emitted from within cities</w:t>
      </w:r>
      <w:r w:rsidR="004A69C9">
        <w:rPr>
          <w:lang w:eastAsia="en-GB"/>
        </w:rPr>
        <w:t>’</w:t>
      </w:r>
      <w:r w:rsidR="00623935">
        <w:rPr>
          <w:lang w:eastAsia="en-GB"/>
        </w:rPr>
        <w:t xml:space="preserve"> borders</w:t>
      </w:r>
      <w:r w:rsidR="0009382B">
        <w:rPr>
          <w:lang w:eastAsia="en-GB"/>
        </w:rPr>
        <w:t xml:space="preserve"> </w:t>
      </w:r>
      <w:r w:rsidR="00041716">
        <w:rPr>
          <w:lang w:eastAsia="en-GB"/>
        </w:rPr>
        <w:t xml:space="preserve">(i.e. </w:t>
      </w:r>
      <w:r w:rsidR="00041716">
        <w:rPr>
          <w:i/>
          <w:lang w:eastAsia="en-GB"/>
        </w:rPr>
        <w:t>scope 1</w:t>
      </w:r>
      <w:r w:rsidR="00041716">
        <w:rPr>
          <w:lang w:eastAsia="en-GB"/>
        </w:rPr>
        <w:t xml:space="preserve"> emissions) </w:t>
      </w:r>
      <w:r w:rsidR="00623935">
        <w:rPr>
          <w:lang w:eastAsia="en-GB"/>
        </w:rPr>
        <w:t xml:space="preserve">as well as those emissions </w:t>
      </w:r>
      <w:r w:rsidR="0009382B">
        <w:rPr>
          <w:lang w:eastAsia="en-GB"/>
        </w:rPr>
        <w:t>involved in producing</w:t>
      </w:r>
      <w:r w:rsidR="00623935">
        <w:rPr>
          <w:lang w:eastAsia="en-GB"/>
        </w:rPr>
        <w:t xml:space="preserve"> </w:t>
      </w:r>
      <w:r w:rsidR="004A69C9">
        <w:rPr>
          <w:lang w:eastAsia="en-GB"/>
        </w:rPr>
        <w:t xml:space="preserve">imported </w:t>
      </w:r>
      <w:r w:rsidR="0009382B">
        <w:rPr>
          <w:lang w:eastAsia="en-GB"/>
        </w:rPr>
        <w:t xml:space="preserve">electricity or heat </w:t>
      </w:r>
      <w:r w:rsidR="00041716">
        <w:rPr>
          <w:lang w:eastAsia="en-GB"/>
        </w:rPr>
        <w:t xml:space="preserve">(i.e. </w:t>
      </w:r>
      <w:r w:rsidR="00041716">
        <w:rPr>
          <w:i/>
          <w:lang w:eastAsia="en-GB"/>
        </w:rPr>
        <w:t xml:space="preserve">scope 2 </w:t>
      </w:r>
      <w:r w:rsidR="00041716">
        <w:rPr>
          <w:lang w:eastAsia="en-GB"/>
        </w:rPr>
        <w:t>emissions</w:t>
      </w:r>
      <w:r w:rsidR="00567B70">
        <w:rPr>
          <w:lang w:eastAsia="en-GB"/>
        </w:rPr>
        <w:t xml:space="preserve">; </w:t>
      </w:r>
      <w:r w:rsidR="00567B70">
        <w:rPr>
          <w:lang w:eastAsia="en-GB"/>
        </w:rPr>
        <w:fldChar w:fldCharType="begin"/>
      </w:r>
      <w:r w:rsidR="00567B70">
        <w:rPr>
          <w:lang w:eastAsia="en-GB"/>
        </w:rPr>
        <w:instrText xml:space="preserve"> ADDIN EN.CITE &lt;EndNote&gt;&lt;Cite&gt;&lt;Author&gt;WRI&lt;/Author&gt;&lt;Year&gt;2014&lt;/Year&gt;&lt;RecNum&gt;491&lt;/RecNum&gt;&lt;DisplayText&gt;[6]&lt;/DisplayText&gt;&lt;record&gt;&lt;rec-number&gt;491&lt;/rec-number&gt;&lt;foreign-keys&gt;&lt;key app="EN" db-id="trp9sxavnrpwwyeprv75wfdvdzzdv5x20asz" timestamp="1457279336"&gt;491&lt;/key&gt;&lt;/foreign-keys&gt;&lt;ref-type name="Report"&gt;27&lt;/ref-type&gt;&lt;contributors&gt;&lt;authors&gt;&lt;author&gt;WRI, C40, and ICLEI&lt;/author&gt;&lt;/authors&gt;&lt;/contributors&gt;&lt;titles&gt;&lt;title&gt;Global Protocol for Community-Scale Greenhouse Gas Emission Inventories (GPC):  An accounting and reporting standard for cities&lt;/title&gt;&lt;secondary-title&gt;www.ghgprotocol.org (accessed 6 March 2016)&lt;/secondary-title&gt;&lt;/titles&gt;&lt;dates&gt;&lt;year&gt;2014&lt;/year&gt;&lt;/dates&gt;&lt;publisher&gt;World Resources Institute, C40 Cities Climate Leadership Group, and ICLEI Local Governments for Sustainability&lt;/publisher&gt;&lt;urls&gt;&lt;/urls&gt;&lt;/record&gt;&lt;/Cite&gt;&lt;/EndNote&gt;</w:instrText>
      </w:r>
      <w:r w:rsidR="00567B70">
        <w:rPr>
          <w:lang w:eastAsia="en-GB"/>
        </w:rPr>
        <w:fldChar w:fldCharType="separate"/>
      </w:r>
      <w:r w:rsidR="00567B70">
        <w:rPr>
          <w:noProof/>
          <w:lang w:eastAsia="en-GB"/>
        </w:rPr>
        <w:t>[6]</w:t>
      </w:r>
      <w:r w:rsidR="00567B70">
        <w:rPr>
          <w:lang w:eastAsia="en-GB"/>
        </w:rPr>
        <w:fldChar w:fldCharType="end"/>
      </w:r>
      <w:r w:rsidR="00041716">
        <w:rPr>
          <w:lang w:eastAsia="en-GB"/>
        </w:rPr>
        <w:t>)</w:t>
      </w:r>
      <w:r w:rsidR="0009382B">
        <w:rPr>
          <w:lang w:eastAsia="en-GB"/>
        </w:rPr>
        <w:t xml:space="preserve">. </w:t>
      </w:r>
      <w:r w:rsidR="0058062B">
        <w:rPr>
          <w:lang w:eastAsia="en-GB"/>
        </w:rPr>
        <w:t>In contrast, u</w:t>
      </w:r>
      <w:r w:rsidR="00041716">
        <w:rPr>
          <w:lang w:eastAsia="en-GB"/>
        </w:rPr>
        <w:t xml:space="preserve">rban CB accounts capture all the emissions involved in producing goods and services consumed by </w:t>
      </w:r>
      <w:r w:rsidR="00693305">
        <w:rPr>
          <w:lang w:eastAsia="en-GB"/>
        </w:rPr>
        <w:t>the households and government of a city</w:t>
      </w:r>
      <w:r w:rsidR="00567B70">
        <w:rPr>
          <w:lang w:eastAsia="en-GB"/>
        </w:rPr>
        <w:t xml:space="preserve"> </w:t>
      </w:r>
      <w:r w:rsidR="00567B70">
        <w:rPr>
          <w:lang w:eastAsia="en-GB"/>
        </w:rPr>
        <w:fldChar w:fldCharType="begin"/>
      </w:r>
      <w:r w:rsidR="00567B70">
        <w:rPr>
          <w:lang w:eastAsia="en-GB"/>
        </w:rPr>
        <w:instrText xml:space="preserve"> ADDIN EN.CITE &lt;EndNote&gt;&lt;Cite&gt;&lt;Author&gt;Peters&lt;/Author&gt;&lt;Year&gt;2008&lt;/Year&gt;&lt;RecNum&gt;381&lt;/RecNum&gt;&lt;DisplayText&gt;[7]&lt;/DisplayText&gt;&lt;record&gt;&lt;rec-number&gt;381&lt;/rec-number&gt;&lt;foreign-keys&gt;&lt;key app="EN" db-id="trp9sxavnrpwwyeprv75wfdvdzzdv5x20asz" timestamp="1450949969"&gt;381&lt;/key&gt;&lt;key app="ENWeb" db-id=""&gt;0&lt;/key&gt;&lt;/foreign-keys&gt;&lt;ref-type name="Journal Article"&gt;17&lt;/ref-type&gt;&lt;contributors&gt;&lt;authors&gt;&lt;author&gt;Peters, Glen P.&lt;/author&gt;&lt;/authors&gt;&lt;/contributors&gt;&lt;titles&gt;&lt;title&gt;From production-based to consumption-based national emission inventories&lt;/title&gt;&lt;secondary-title&gt;Ecological Economics&lt;/secondary-title&gt;&lt;/titles&gt;&lt;periodical&gt;&lt;full-title&gt;Ecological Economics&lt;/full-title&gt;&lt;/periodical&gt;&lt;pages&gt;13-23&lt;/pages&gt;&lt;volume&gt;65&lt;/volume&gt;&lt;number&gt;1&lt;/number&gt;&lt;keywords&gt;&lt;keyword&gt;emissions accounting, consumption-based&lt;/keyword&gt;&lt;keyword&gt;Emission inventory&lt;/keyword&gt;&lt;keyword&gt;Carbon leakage&lt;/keyword&gt;&lt;keyword&gt;Shared responsibility&lt;/keyword&gt;&lt;keyword&gt;Multi-regional input–output&lt;/keyword&gt;&lt;keyword&gt;Kyoto Protocol&lt;/keyword&gt;&lt;keyword&gt;Clean Development Mechanism&lt;/keyword&gt;&lt;/keywords&gt;&lt;dates&gt;&lt;year&gt;2008&lt;/year&gt;&lt;pub-dates&gt;&lt;date&gt;3/15/&lt;/date&gt;&lt;/pub-dates&gt;&lt;/dates&gt;&lt;isbn&gt;0921-8009&lt;/isbn&gt;&lt;urls&gt;&lt;related-urls&gt;&lt;url&gt;http://www.sciencedirect.com/science/article/pii/S0921800907005162&lt;/url&gt;&lt;url&gt;http://ac.els-cdn.com/S0921800907005162/1-s2.0-S0921800907005162-main.pdf?_tid=4a7dd860-aa22-11e5-8fc8-00000aab0f02&amp;amp;acdnat=1450950176_607ca9ab529f518cd03bd590e838b18d&lt;/url&gt;&lt;/related-urls&gt;&lt;/urls&gt;&lt;electronic-resource-num&gt;http://dx.doi.org/10.1016/j.ecolecon.2007.10.014&lt;/electronic-resource-num&gt;&lt;/record&gt;&lt;/Cite&gt;&lt;/EndNote&gt;</w:instrText>
      </w:r>
      <w:r w:rsidR="00567B70">
        <w:rPr>
          <w:lang w:eastAsia="en-GB"/>
        </w:rPr>
        <w:fldChar w:fldCharType="separate"/>
      </w:r>
      <w:r w:rsidR="00567B70">
        <w:rPr>
          <w:noProof/>
          <w:lang w:eastAsia="en-GB"/>
        </w:rPr>
        <w:t>[7]</w:t>
      </w:r>
      <w:r w:rsidR="00567B70">
        <w:rPr>
          <w:lang w:eastAsia="en-GB"/>
        </w:rPr>
        <w:fldChar w:fldCharType="end"/>
      </w:r>
      <w:r w:rsidR="00B857A3">
        <w:rPr>
          <w:lang w:eastAsia="en-GB"/>
        </w:rPr>
        <w:t>.</w:t>
      </w:r>
    </w:p>
    <w:p w14:paraId="372B9034" w14:textId="2599BB2A" w:rsidR="00FB17F2" w:rsidRDefault="00D03338" w:rsidP="00A55CA4">
      <w:pPr>
        <w:rPr>
          <w:lang w:eastAsia="en-GB"/>
        </w:rPr>
      </w:pPr>
      <w:r>
        <w:rPr>
          <w:lang w:eastAsia="en-GB"/>
        </w:rPr>
        <w:t>PB accounts have some obvious advantages, among which are their (relative) simplicity</w:t>
      </w:r>
      <w:r w:rsidR="00EA1D96">
        <w:rPr>
          <w:lang w:eastAsia="en-GB"/>
        </w:rPr>
        <w:t>,</w:t>
      </w:r>
      <w:r>
        <w:rPr>
          <w:lang w:eastAsia="en-GB"/>
        </w:rPr>
        <w:t xml:space="preserve"> and greater familiarity to policy-makers </w:t>
      </w:r>
      <w:r w:rsidR="005D091B">
        <w:rPr>
          <w:lang w:eastAsia="en-GB"/>
        </w:rPr>
        <w:t xml:space="preserve">and members of the public </w:t>
      </w:r>
      <w:r>
        <w:rPr>
          <w:lang w:eastAsia="en-GB"/>
        </w:rPr>
        <w:t>alike</w:t>
      </w:r>
      <w:r w:rsidR="00FB17F2">
        <w:rPr>
          <w:lang w:eastAsia="en-GB"/>
        </w:rPr>
        <w:t xml:space="preserve"> due to their traditional use in national-level accounting and international negotiations</w:t>
      </w:r>
      <w:r>
        <w:rPr>
          <w:lang w:eastAsia="en-GB"/>
        </w:rPr>
        <w:t xml:space="preserve">. </w:t>
      </w:r>
      <w:r w:rsidR="001136BC">
        <w:rPr>
          <w:lang w:eastAsia="en-GB"/>
        </w:rPr>
        <w:t>But</w:t>
      </w:r>
      <w:r w:rsidR="00FB17F2" w:rsidRPr="00FB17F2">
        <w:rPr>
          <w:lang w:eastAsia="en-GB"/>
        </w:rPr>
        <w:t xml:space="preserve"> </w:t>
      </w:r>
      <w:r w:rsidR="001136BC">
        <w:rPr>
          <w:lang w:eastAsia="en-GB"/>
        </w:rPr>
        <w:t>they</w:t>
      </w:r>
      <w:r w:rsidR="00A7082E">
        <w:rPr>
          <w:lang w:eastAsia="en-GB"/>
        </w:rPr>
        <w:t xml:space="preserve"> </w:t>
      </w:r>
      <w:r w:rsidR="001136BC">
        <w:rPr>
          <w:lang w:eastAsia="en-GB"/>
        </w:rPr>
        <w:t>have various shortcomings too. For u</w:t>
      </w:r>
      <w:r w:rsidR="00FE08C4" w:rsidRPr="00FB17F2">
        <w:rPr>
          <w:lang w:eastAsia="en-GB"/>
        </w:rPr>
        <w:t xml:space="preserve">rban areas </w:t>
      </w:r>
      <w:r w:rsidR="001136BC">
        <w:rPr>
          <w:lang w:eastAsia="en-GB"/>
        </w:rPr>
        <w:t xml:space="preserve">they </w:t>
      </w:r>
      <w:r w:rsidR="00A7082E">
        <w:rPr>
          <w:lang w:eastAsia="en-GB"/>
        </w:rPr>
        <w:t>can be dominated by point-</w:t>
      </w:r>
      <w:r w:rsidR="00FB17F2" w:rsidRPr="00FB17F2">
        <w:rPr>
          <w:lang w:eastAsia="en-GB"/>
        </w:rPr>
        <w:t xml:space="preserve">source emissions </w:t>
      </w:r>
      <w:r w:rsidR="00A7082E">
        <w:rPr>
          <w:lang w:eastAsia="en-GB"/>
        </w:rPr>
        <w:t>(</w:t>
      </w:r>
      <w:r w:rsidR="00FB17F2" w:rsidRPr="00FB17F2">
        <w:rPr>
          <w:lang w:eastAsia="en-GB"/>
        </w:rPr>
        <w:t>for example</w:t>
      </w:r>
      <w:r w:rsidR="00F90BD1">
        <w:rPr>
          <w:lang w:eastAsia="en-GB"/>
        </w:rPr>
        <w:t>,</w:t>
      </w:r>
      <w:r w:rsidR="00FB17F2" w:rsidRPr="00FB17F2">
        <w:rPr>
          <w:lang w:eastAsia="en-GB"/>
        </w:rPr>
        <w:t xml:space="preserve"> from </w:t>
      </w:r>
      <w:r w:rsidR="00A7082E">
        <w:rPr>
          <w:lang w:eastAsia="en-GB"/>
        </w:rPr>
        <w:t>cement or steel plants)</w:t>
      </w:r>
      <w:r w:rsidR="00FE08C4">
        <w:rPr>
          <w:lang w:eastAsia="en-GB"/>
        </w:rPr>
        <w:t>,</w:t>
      </w:r>
      <w:r w:rsidR="00A7082E">
        <w:rPr>
          <w:lang w:eastAsia="en-GB"/>
        </w:rPr>
        <w:t xml:space="preserve"> </w:t>
      </w:r>
      <w:r w:rsidR="00FE08C4">
        <w:rPr>
          <w:lang w:eastAsia="en-GB"/>
        </w:rPr>
        <w:t>which</w:t>
      </w:r>
      <w:r w:rsidR="00A7082E">
        <w:rPr>
          <w:lang w:eastAsia="en-GB"/>
        </w:rPr>
        <w:t xml:space="preserve"> overshadow</w:t>
      </w:r>
      <w:r w:rsidR="00FB17F2" w:rsidRPr="00FB17F2">
        <w:rPr>
          <w:lang w:eastAsia="en-GB"/>
        </w:rPr>
        <w:t xml:space="preserve"> emissions from activities the city </w:t>
      </w:r>
      <w:r w:rsidR="00DF74A0">
        <w:rPr>
          <w:lang w:eastAsia="en-GB"/>
        </w:rPr>
        <w:t>may</w:t>
      </w:r>
      <w:r w:rsidR="00FB17F2" w:rsidRPr="00FB17F2">
        <w:rPr>
          <w:lang w:eastAsia="en-GB"/>
        </w:rPr>
        <w:t xml:space="preserve"> influence </w:t>
      </w:r>
      <w:r w:rsidR="00A7082E">
        <w:rPr>
          <w:lang w:eastAsia="en-GB"/>
        </w:rPr>
        <w:fldChar w:fldCharType="begin"/>
      </w:r>
      <w:r w:rsidR="00FE08C4">
        <w:rPr>
          <w:lang w:eastAsia="en-GB"/>
        </w:rPr>
        <w:instrText xml:space="preserve"> ADDIN EN.CITE &lt;EndNote&gt;&lt;Cite&gt;&lt;Author&gt;Erickson&lt;/Author&gt;&lt;Year&gt;2016&lt;/Year&gt;&lt;RecNum&gt;593&lt;/RecNum&gt;&lt;DisplayText&gt;[8]&lt;/DisplayText&gt;&lt;record&gt;&lt;rec-number&gt;593&lt;/rec-number&gt;&lt;foreign-keys&gt;&lt;key app="EN" db-id="trp9sxavnrpwwyeprv75wfdvdzzdv5x20asz" timestamp="1516297150"&gt;593&lt;/key&gt;&lt;/foreign-keys&gt;&lt;ref-type name="Journal Article"&gt;17&lt;/ref-type&gt;&lt;contributors&gt;&lt;authors&gt;&lt;author&gt;Erickson, Peter&lt;/author&gt;&lt;author&gt;Morgenstern, Tracy&lt;/author&gt;&lt;/authors&gt;&lt;/contributors&gt;&lt;titles&gt;&lt;title&gt;Fixing greenhouse gas accounting at the city scale&lt;/title&gt;&lt;secondary-title&gt;Carbon Management&lt;/secondary-title&gt;&lt;/titles&gt;&lt;periodical&gt;&lt;full-title&gt;Carbon Management&lt;/full-title&gt;&lt;/periodical&gt;&lt;pages&gt;313-316&lt;/pages&gt;&lt;volume&gt;7&lt;/volume&gt;&lt;number&gt;5-6&lt;/number&gt;&lt;keywords&gt;&lt;keyword&gt;emissions accounting, consumption-based, policy&lt;/keyword&gt;&lt;/keywords&gt;&lt;dates&gt;&lt;year&gt;2016&lt;/year&gt;&lt;pub-dates&gt;&lt;date&gt;2016/11/01&lt;/date&gt;&lt;/pub-dates&gt;&lt;/dates&gt;&lt;publisher&gt;Taylor &amp;amp; Francis&lt;/publisher&gt;&lt;isbn&gt;1758-3004&lt;/isbn&gt;&lt;urls&gt;&lt;related-urls&gt;&lt;url&gt;https://doi.org/10.1080/17583004.2016.1238743&lt;/url&gt;&lt;url&gt;http://www.tandfonline.com/doi/pdf/10.1080/17583004.2016.1238743?needAccess=true&lt;/url&gt;&lt;/related-urls&gt;&lt;/urls&gt;&lt;electronic-resource-num&gt;10.1080/17583004.2016.1238743&lt;/electronic-resource-num&gt;&lt;/record&gt;&lt;/Cite&gt;&lt;/EndNote&gt;</w:instrText>
      </w:r>
      <w:r w:rsidR="00A7082E">
        <w:rPr>
          <w:lang w:eastAsia="en-GB"/>
        </w:rPr>
        <w:fldChar w:fldCharType="separate"/>
      </w:r>
      <w:r w:rsidR="00FE08C4">
        <w:rPr>
          <w:noProof/>
          <w:lang w:eastAsia="en-GB"/>
        </w:rPr>
        <w:t>[8]</w:t>
      </w:r>
      <w:r w:rsidR="00A7082E">
        <w:rPr>
          <w:lang w:eastAsia="en-GB"/>
        </w:rPr>
        <w:fldChar w:fldCharType="end"/>
      </w:r>
      <w:r w:rsidR="00A7082E">
        <w:rPr>
          <w:lang w:eastAsia="en-GB"/>
        </w:rPr>
        <w:t>.</w:t>
      </w:r>
      <w:r w:rsidR="00FB17F2" w:rsidRPr="00FB17F2">
        <w:rPr>
          <w:lang w:eastAsia="en-GB"/>
        </w:rPr>
        <w:t xml:space="preserve"> </w:t>
      </w:r>
      <w:r w:rsidR="00FE08C4">
        <w:rPr>
          <w:lang w:eastAsia="en-GB"/>
        </w:rPr>
        <w:t>And</w:t>
      </w:r>
      <w:r w:rsidR="00FB17F2" w:rsidRPr="00FB17F2">
        <w:rPr>
          <w:lang w:eastAsia="en-GB"/>
        </w:rPr>
        <w:t xml:space="preserve"> </w:t>
      </w:r>
      <w:r w:rsidR="00FE08C4">
        <w:rPr>
          <w:lang w:eastAsia="en-GB"/>
        </w:rPr>
        <w:t xml:space="preserve">as they </w:t>
      </w:r>
      <w:r w:rsidR="00FB17F2" w:rsidRPr="00FB17F2">
        <w:rPr>
          <w:lang w:eastAsia="en-GB"/>
        </w:rPr>
        <w:t xml:space="preserve">exclude </w:t>
      </w:r>
      <w:r w:rsidR="00FE08C4">
        <w:rPr>
          <w:lang w:eastAsia="en-GB"/>
        </w:rPr>
        <w:t>supply chain</w:t>
      </w:r>
      <w:r w:rsidR="00FB17F2" w:rsidRPr="00FB17F2">
        <w:rPr>
          <w:lang w:eastAsia="en-GB"/>
        </w:rPr>
        <w:t xml:space="preserve"> emissions </w:t>
      </w:r>
      <w:r w:rsidR="00DF74A0">
        <w:rPr>
          <w:lang w:eastAsia="en-GB"/>
        </w:rPr>
        <w:t>related to</w:t>
      </w:r>
      <w:r w:rsidR="00FB17F2" w:rsidRPr="00FB17F2">
        <w:rPr>
          <w:lang w:eastAsia="en-GB"/>
        </w:rPr>
        <w:t xml:space="preserve"> the consumption </w:t>
      </w:r>
      <w:r w:rsidR="00DF74A0">
        <w:rPr>
          <w:lang w:eastAsia="en-GB"/>
        </w:rPr>
        <w:t>of city</w:t>
      </w:r>
      <w:r w:rsidR="00FE08C4">
        <w:rPr>
          <w:lang w:eastAsia="en-GB"/>
        </w:rPr>
        <w:t xml:space="preserve"> populations</w:t>
      </w:r>
      <w:r w:rsidR="00FB17F2" w:rsidRPr="00FB17F2">
        <w:rPr>
          <w:lang w:eastAsia="en-GB"/>
        </w:rPr>
        <w:t xml:space="preserve">, </w:t>
      </w:r>
      <w:r w:rsidR="00FE08C4">
        <w:rPr>
          <w:lang w:eastAsia="en-GB"/>
        </w:rPr>
        <w:t>they can give</w:t>
      </w:r>
      <w:r w:rsidR="00FB17F2" w:rsidRPr="00FB17F2">
        <w:rPr>
          <w:lang w:eastAsia="en-GB"/>
        </w:rPr>
        <w:t xml:space="preserve"> the impression that many of the world’s wealthiest cities make a relatively small contribution to </w:t>
      </w:r>
      <w:r w:rsidR="00FE08C4">
        <w:rPr>
          <w:lang w:eastAsia="en-GB"/>
        </w:rPr>
        <w:t xml:space="preserve">climate change </w:t>
      </w:r>
      <w:r w:rsidR="00FE08C4">
        <w:rPr>
          <w:lang w:eastAsia="en-GB"/>
        </w:rPr>
        <w:fldChar w:fldCharType="begin"/>
      </w:r>
      <w:r w:rsidR="00FE08C4">
        <w:rPr>
          <w:lang w:eastAsia="en-GB"/>
        </w:rPr>
        <w:instrText xml:space="preserve"> ADDIN EN.CITE &lt;EndNote&gt;&lt;Cite&gt;&lt;Author&gt;Sudmant&lt;/Author&gt;&lt;Year&gt;2018&lt;/Year&gt;&lt;RecNum&gt;602&lt;/RecNum&gt;&lt;DisplayText&gt;[9]&lt;/DisplayText&gt;&lt;record&gt;&lt;rec-number&gt;602&lt;/rec-number&gt;&lt;foreign-keys&gt;&lt;key app="EN" db-id="trp9sxavnrpwwyeprv75wfdvdzzdv5x20asz" timestamp="1522842175"&gt;602&lt;/key&gt;&lt;/foreign-keys&gt;&lt;ref-type name="Journal Article"&gt;17&lt;/ref-type&gt;&lt;contributors&gt;&lt;authors&gt;&lt;author&gt;Sudmant, Andrew&lt;/author&gt;&lt;author&gt;Gouldson, Andy&lt;/author&gt;&lt;author&gt;Millward-Hopkins, Joel&lt;/author&gt;&lt;author&gt;Scott, Kate&lt;/author&gt;&lt;author&gt;Barrett, John&lt;/author&gt;&lt;/authors&gt;&lt;/contributors&gt;&lt;titles&gt;&lt;title&gt;Producer cities and consumer cities: Using production- and consumption-based carbon accounts to guide climate action in China, the UK, and the US&lt;/title&gt;&lt;secondary-title&gt;Journal of Cleaner Production&lt;/secondary-title&gt;&lt;/titles&gt;&lt;periodical&gt;&lt;full-title&gt;Journal of Cleaner Production&lt;/full-title&gt;&lt;abbr-1&gt;J. Clean Prod.&lt;/abbr-1&gt;&lt;/periodical&gt;&lt;pages&gt;654-662&lt;/pages&gt;&lt;volume&gt;176&lt;/volume&gt;&lt;keywords&gt;&lt;keyword&gt;Cities&lt;/keyword&gt;&lt;keyword&gt;Climate&lt;/keyword&gt;&lt;keyword&gt;Carbon&lt;/keyword&gt;&lt;keyword&gt;Production&lt;/keyword&gt;&lt;keyword&gt;Consumption&lt;/keyword&gt;&lt;keyword&gt;Accounting&lt;/keyword&gt;&lt;/keywords&gt;&lt;dates&gt;&lt;year&gt;2018&lt;/year&gt;&lt;pub-dates&gt;&lt;date&gt;2018/03/01/&lt;/date&gt;&lt;/pub-dates&gt;&lt;/dates&gt;&lt;isbn&gt;0959-6526&lt;/isbn&gt;&lt;urls&gt;&lt;related-urls&gt;&lt;url&gt;http://www.sciencedirect.com/science/article/pii/S0959652617330986&lt;/url&gt;&lt;url&gt;https://www.sciencedirect.com/science/article/pii/S0959652617330986?via%3Dihub&lt;/url&gt;&lt;/related-urls&gt;&lt;/urls&gt;&lt;electronic-resource-num&gt;https://doi.org/10.1016/j.jclepro.2017.12.139&lt;/electronic-resource-num&gt;&lt;/record&gt;&lt;/Cite&gt;&lt;/EndNote&gt;</w:instrText>
      </w:r>
      <w:r w:rsidR="00FE08C4">
        <w:rPr>
          <w:lang w:eastAsia="en-GB"/>
        </w:rPr>
        <w:fldChar w:fldCharType="separate"/>
      </w:r>
      <w:r w:rsidR="00FE08C4">
        <w:rPr>
          <w:noProof/>
          <w:lang w:eastAsia="en-GB"/>
        </w:rPr>
        <w:t>[9]</w:t>
      </w:r>
      <w:r w:rsidR="00FE08C4">
        <w:rPr>
          <w:lang w:eastAsia="en-GB"/>
        </w:rPr>
        <w:fldChar w:fldCharType="end"/>
      </w:r>
      <w:r w:rsidR="00DF74A0">
        <w:rPr>
          <w:lang w:eastAsia="en-GB"/>
        </w:rPr>
        <w:t>,</w:t>
      </w:r>
      <w:r w:rsidR="00FE08C4">
        <w:rPr>
          <w:lang w:eastAsia="en-GB"/>
        </w:rPr>
        <w:t xml:space="preserve"> </w:t>
      </w:r>
      <w:r w:rsidR="00F90BD1">
        <w:rPr>
          <w:lang w:eastAsia="en-GB"/>
        </w:rPr>
        <w:t>leading also</w:t>
      </w:r>
      <w:r w:rsidR="00A55CA4">
        <w:rPr>
          <w:lang w:eastAsia="en-GB"/>
        </w:rPr>
        <w:t xml:space="preserve"> </w:t>
      </w:r>
      <w:r w:rsidR="00FE08C4">
        <w:rPr>
          <w:lang w:eastAsia="en-GB"/>
        </w:rPr>
        <w:t xml:space="preserve">to potential </w:t>
      </w:r>
      <w:r w:rsidR="00FB17F2" w:rsidRPr="00FB17F2">
        <w:rPr>
          <w:lang w:eastAsia="en-GB"/>
        </w:rPr>
        <w:t>mitigation</w:t>
      </w:r>
      <w:r w:rsidR="00FE08C4">
        <w:rPr>
          <w:lang w:eastAsia="en-GB"/>
        </w:rPr>
        <w:t xml:space="preserve"> opportunities being overlooked </w:t>
      </w:r>
      <w:r w:rsidR="00FE08C4">
        <w:rPr>
          <w:lang w:eastAsia="en-GB"/>
        </w:rPr>
        <w:fldChar w:fldCharType="begin"/>
      </w:r>
      <w:r w:rsidR="00FE08C4">
        <w:rPr>
          <w:lang w:eastAsia="en-GB"/>
        </w:rPr>
        <w:instrText xml:space="preserve"> ADDIN EN.CITE &lt;EndNote&gt;&lt;Cite&gt;&lt;Author&gt;Millward-Hopkins&lt;/Author&gt;&lt;Year&gt;2017&lt;/Year&gt;&lt;RecNum&gt;544&lt;/RecNum&gt;&lt;DisplayText&gt;[10]&lt;/DisplayText&gt;&lt;record&gt;&lt;rec-number&gt;544&lt;/rec-number&gt;&lt;foreign-keys&gt;&lt;key app="EN" db-id="trp9sxavnrpwwyeprv75wfdvdzzdv5x20asz" timestamp="1498586589"&gt;544&lt;/key&gt;&lt;/foreign-keys&gt;&lt;ref-type name="Journal Article"&gt;17&lt;/ref-type&gt;&lt;contributors&gt;&lt;authors&gt;&lt;author&gt;Millward-Hopkins, Joel&lt;/author&gt;&lt;author&gt;Gouldson, Andrew&lt;/author&gt;&lt;author&gt;Scott, Kate&lt;/author&gt;&lt;author&gt;Barrett, John&lt;/author&gt;&lt;author&gt;Sudmant, Andrew&lt;/author&gt;&lt;/authors&gt;&lt;/contributors&gt;&lt;titles&gt;&lt;title&gt;Uncovering blind spots in urban carbon management: the role of consumption-based carbon accounting in Bristol, UK&lt;/title&gt;&lt;secondary-title&gt;Regional Environmental Change&lt;/secondary-title&gt;&lt;/titles&gt;&lt;periodical&gt;&lt;full-title&gt;Regional Environmental Change&lt;/full-title&gt;&lt;/periodical&gt;&lt;pages&gt;1467-1478&lt;/pages&gt;&lt;volume&gt;17&lt;/volume&gt;&lt;number&gt;5&lt;/number&gt;&lt;dates&gt;&lt;year&gt;2017&lt;/year&gt;&lt;/dates&gt;&lt;isbn&gt;1436-378X&lt;/isbn&gt;&lt;label&gt;Millward-Hopkins2017&lt;/label&gt;&lt;work-type&gt;journal article&lt;/work-type&gt;&lt;urls&gt;&lt;related-urls&gt;&lt;url&gt;http://dx.doi.org/10.1007/s10113-017-1112-x&lt;/url&gt;&lt;url&gt;https://link.springer.com/content/pdf/10.1007%2Fs10113-017-1112-x.pdf&lt;/url&gt;&lt;/related-urls&gt;&lt;/urls&gt;&lt;electronic-resource-num&gt;10.1007/s10113-017-1112-x&lt;/electronic-resource-num&gt;&lt;/record&gt;&lt;/Cite&gt;&lt;/EndNote&gt;</w:instrText>
      </w:r>
      <w:r w:rsidR="00FE08C4">
        <w:rPr>
          <w:lang w:eastAsia="en-GB"/>
        </w:rPr>
        <w:fldChar w:fldCharType="separate"/>
      </w:r>
      <w:r w:rsidR="00FE08C4">
        <w:rPr>
          <w:noProof/>
          <w:lang w:eastAsia="en-GB"/>
        </w:rPr>
        <w:t>[10]</w:t>
      </w:r>
      <w:r w:rsidR="00FE08C4">
        <w:rPr>
          <w:lang w:eastAsia="en-GB"/>
        </w:rPr>
        <w:fldChar w:fldCharType="end"/>
      </w:r>
      <w:r w:rsidR="00FB17F2" w:rsidRPr="00FB17F2">
        <w:rPr>
          <w:lang w:eastAsia="en-GB"/>
        </w:rPr>
        <w:t>.</w:t>
      </w:r>
    </w:p>
    <w:p w14:paraId="6186E606" w14:textId="417B9EDC" w:rsidR="008C3D68" w:rsidRDefault="00D03338" w:rsidP="001663B2">
      <w:pPr>
        <w:rPr>
          <w:lang w:eastAsia="en-GB"/>
        </w:rPr>
      </w:pPr>
      <w:r>
        <w:rPr>
          <w:lang w:eastAsia="en-GB"/>
        </w:rPr>
        <w:t xml:space="preserve">CB accounts are far more complex </w:t>
      </w:r>
      <w:r w:rsidR="005D091B">
        <w:rPr>
          <w:lang w:eastAsia="en-GB"/>
        </w:rPr>
        <w:t xml:space="preserve">and data intensive </w:t>
      </w:r>
      <w:r>
        <w:rPr>
          <w:lang w:eastAsia="en-GB"/>
        </w:rPr>
        <w:t>to produce</w:t>
      </w:r>
      <w:r w:rsidR="000D6DC4">
        <w:rPr>
          <w:lang w:eastAsia="en-GB"/>
        </w:rPr>
        <w:t>.</w:t>
      </w:r>
      <w:r>
        <w:rPr>
          <w:lang w:eastAsia="en-GB"/>
        </w:rPr>
        <w:t xml:space="preserve"> </w:t>
      </w:r>
      <w:r w:rsidR="000D6DC4">
        <w:rPr>
          <w:lang w:eastAsia="en-GB"/>
        </w:rPr>
        <w:t>However,</w:t>
      </w:r>
      <w:r>
        <w:rPr>
          <w:lang w:eastAsia="en-GB"/>
        </w:rPr>
        <w:t xml:space="preserve"> capturing the full carbon impacts of cities’ consumption has the potential to allocate </w:t>
      </w:r>
      <w:r w:rsidR="00154C4E">
        <w:rPr>
          <w:lang w:eastAsia="en-GB"/>
        </w:rPr>
        <w:t xml:space="preserve">carbon emissions </w:t>
      </w:r>
      <w:r>
        <w:rPr>
          <w:lang w:eastAsia="en-GB"/>
        </w:rPr>
        <w:t xml:space="preserve">in a more </w:t>
      </w:r>
      <w:r w:rsidR="002C5CC5">
        <w:rPr>
          <w:lang w:eastAsia="en-GB"/>
        </w:rPr>
        <w:t>revealing</w:t>
      </w:r>
      <w:r w:rsidR="00E44989">
        <w:rPr>
          <w:lang w:eastAsia="en-GB"/>
        </w:rPr>
        <w:t xml:space="preserve"> way</w:t>
      </w:r>
      <w:r w:rsidR="00154C4E">
        <w:rPr>
          <w:lang w:eastAsia="en-GB"/>
        </w:rPr>
        <w:t xml:space="preserve"> than conventional PB accounts</w:t>
      </w:r>
      <w:r w:rsidR="000D6DC4">
        <w:rPr>
          <w:lang w:eastAsia="en-GB"/>
        </w:rPr>
        <w:t>, as</w:t>
      </w:r>
      <w:r w:rsidR="000D6DC4" w:rsidRPr="000D6DC4">
        <w:rPr>
          <w:lang w:eastAsia="en-GB"/>
        </w:rPr>
        <w:t xml:space="preserve"> </w:t>
      </w:r>
      <w:r w:rsidR="000D6DC4">
        <w:rPr>
          <w:lang w:eastAsia="en-GB"/>
        </w:rPr>
        <w:t>cities’ inherently high population densities</w:t>
      </w:r>
      <w:r w:rsidR="000D6DC4" w:rsidRPr="00F62B8F">
        <w:rPr>
          <w:lang w:eastAsia="en-GB"/>
        </w:rPr>
        <w:t xml:space="preserve"> </w:t>
      </w:r>
      <w:r w:rsidR="000D6DC4">
        <w:rPr>
          <w:lang w:eastAsia="en-GB"/>
        </w:rPr>
        <w:t xml:space="preserve">ensure they are mass importers of goods, energy and materials – normally net importers </w:t>
      </w:r>
      <w:r w:rsidR="000D6DC4">
        <w:rPr>
          <w:lang w:eastAsia="en-GB"/>
        </w:rPr>
        <w:fldChar w:fldCharType="begin"/>
      </w:r>
      <w:r w:rsidR="001663B2">
        <w:rPr>
          <w:lang w:eastAsia="en-GB"/>
        </w:rPr>
        <w:instrText xml:space="preserve"> ADDIN EN.CITE &lt;EndNote&gt;&lt;Cite&gt;&lt;Author&gt;Daniel&lt;/Author&gt;&lt;Year&gt;2018&lt;/Year&gt;&lt;RecNum&gt;680&lt;/RecNum&gt;&lt;DisplayText&gt;[11]&lt;/DisplayText&gt;&lt;record&gt;&lt;rec-number&gt;680&lt;/rec-number&gt;&lt;foreign-keys&gt;&lt;key app="EN" db-id="trp9sxavnrpwwyeprv75wfdvdzzdv5x20asz" timestamp="1538989673"&gt;680&lt;/key&gt;&lt;/foreign-keys&gt;&lt;ref-type name="Journal Article"&gt;17&lt;/ref-type&gt;&lt;contributors&gt;&lt;authors&gt;&lt;author&gt;Daniel, Moran&lt;/author&gt;&lt;author&gt;Keiichiro, Kanemoto&lt;/author&gt;&lt;author&gt;Magnus, Jiborn&lt;/author&gt;&lt;author&gt;Richard, Wood&lt;/author&gt;&lt;author&gt;Johannes, Többen&lt;/author&gt;&lt;author&gt;Karen, C. Seto&lt;/author&gt;&lt;/authors&gt;&lt;/contributors&gt;&lt;titles&gt;&lt;title&gt;Carbon footprints of 13 000 cities&lt;/title&gt;&lt;secondary-title&gt;Environmental Research Letters&lt;/secondary-title&gt;&lt;/titles&gt;&lt;periodical&gt;&lt;full-title&gt;Environmental Research Letters&lt;/full-title&gt;&lt;/periodical&gt;&lt;pages&gt;064041&lt;/pages&gt;&lt;volume&gt;13&lt;/volume&gt;&lt;number&gt;6&lt;/number&gt;&lt;keywords&gt;&lt;keyword&gt;Cities, consumption-based&lt;/keyword&gt;&lt;/keywords&gt;&lt;dates&gt;&lt;year&gt;2018&lt;/year&gt;&lt;/dates&gt;&lt;isbn&gt;1748-9326&lt;/isbn&gt;&lt;urls&gt;&lt;related-urls&gt;&lt;url&gt;&lt;style face="underline" font="default" size="100%"&gt;http://stacks.iop.org/1748-9326/13/i=6/a=064041&lt;/style&gt;&lt;/url&gt;&lt;/related-urls&gt;&lt;/urls&gt;&lt;/record&gt;&lt;/Cite&gt;&lt;/EndNote&gt;</w:instrText>
      </w:r>
      <w:r w:rsidR="000D6DC4">
        <w:rPr>
          <w:lang w:eastAsia="en-GB"/>
        </w:rPr>
        <w:fldChar w:fldCharType="separate"/>
      </w:r>
      <w:r w:rsidR="001663B2">
        <w:rPr>
          <w:noProof/>
          <w:lang w:eastAsia="en-GB"/>
        </w:rPr>
        <w:t>[11]</w:t>
      </w:r>
      <w:r w:rsidR="000D6DC4">
        <w:rPr>
          <w:lang w:eastAsia="en-GB"/>
        </w:rPr>
        <w:fldChar w:fldCharType="end"/>
      </w:r>
      <w:r w:rsidR="000D6DC4">
        <w:rPr>
          <w:lang w:eastAsia="en-GB"/>
        </w:rPr>
        <w:t>. These impacts can only be understood from a consumption-perspective.</w:t>
      </w:r>
      <w:r w:rsidR="00B857A3">
        <w:rPr>
          <w:lang w:eastAsia="en-GB"/>
        </w:rPr>
        <w:t xml:space="preserve"> </w:t>
      </w:r>
      <w:r w:rsidR="00AE5190">
        <w:rPr>
          <w:lang w:eastAsia="en-GB"/>
        </w:rPr>
        <w:t>In this process, however,</w:t>
      </w:r>
      <w:r w:rsidR="00512A2D">
        <w:rPr>
          <w:lang w:eastAsia="en-GB"/>
        </w:rPr>
        <w:t xml:space="preserve"> a concept of </w:t>
      </w:r>
      <w:r w:rsidR="00DB76CE">
        <w:rPr>
          <w:i/>
          <w:lang w:eastAsia="en-GB"/>
        </w:rPr>
        <w:t xml:space="preserve">consumer </w:t>
      </w:r>
      <w:r w:rsidR="00512A2D">
        <w:rPr>
          <w:i/>
          <w:lang w:eastAsia="en-GB"/>
        </w:rPr>
        <w:t>r</w:t>
      </w:r>
      <w:r w:rsidR="00B857A3">
        <w:rPr>
          <w:i/>
          <w:iCs/>
          <w:lang w:eastAsia="en-GB"/>
        </w:rPr>
        <w:t>esponsibility</w:t>
      </w:r>
      <w:r w:rsidR="006D6B2B">
        <w:rPr>
          <w:lang w:eastAsia="en-GB"/>
        </w:rPr>
        <w:t xml:space="preserve"> </w:t>
      </w:r>
      <w:r w:rsidR="00AE5190">
        <w:rPr>
          <w:lang w:eastAsia="en-GB"/>
        </w:rPr>
        <w:t xml:space="preserve">is </w:t>
      </w:r>
      <w:r w:rsidR="008C3D68">
        <w:rPr>
          <w:lang w:eastAsia="en-GB"/>
        </w:rPr>
        <w:t xml:space="preserve">implicitly </w:t>
      </w:r>
      <w:r w:rsidR="00AE5190">
        <w:rPr>
          <w:lang w:eastAsia="en-GB"/>
        </w:rPr>
        <w:t>assumed</w:t>
      </w:r>
      <w:r w:rsidR="004937BF">
        <w:rPr>
          <w:lang w:eastAsia="en-GB"/>
        </w:rPr>
        <w:t>,</w:t>
      </w:r>
      <w:r w:rsidR="00AE5190">
        <w:rPr>
          <w:lang w:eastAsia="en-GB"/>
        </w:rPr>
        <w:t xml:space="preserve"> </w:t>
      </w:r>
      <w:r w:rsidR="004937BF">
        <w:rPr>
          <w:lang w:eastAsia="en-GB"/>
        </w:rPr>
        <w:t xml:space="preserve">which </w:t>
      </w:r>
      <w:r w:rsidR="006D6B2B">
        <w:rPr>
          <w:lang w:eastAsia="en-GB"/>
        </w:rPr>
        <w:t>follow</w:t>
      </w:r>
      <w:r w:rsidR="004937BF">
        <w:rPr>
          <w:lang w:eastAsia="en-GB"/>
        </w:rPr>
        <w:t>s</w:t>
      </w:r>
      <w:r w:rsidR="006D6B2B">
        <w:rPr>
          <w:lang w:eastAsia="en-GB"/>
        </w:rPr>
        <w:t xml:space="preserve"> the intuition that the residents of a city </w:t>
      </w:r>
      <w:r w:rsidR="004937BF">
        <w:rPr>
          <w:lang w:eastAsia="en-GB"/>
        </w:rPr>
        <w:t>should be responsible for the emissions involved in producing the goods and services</w:t>
      </w:r>
      <w:r w:rsidR="00512A2D">
        <w:rPr>
          <w:lang w:eastAsia="en-GB"/>
        </w:rPr>
        <w:t xml:space="preserve"> </w:t>
      </w:r>
      <w:r w:rsidR="004937BF">
        <w:rPr>
          <w:lang w:eastAsia="en-GB"/>
        </w:rPr>
        <w:t xml:space="preserve">they consume and derive benefits from, </w:t>
      </w:r>
      <w:r w:rsidR="00512A2D">
        <w:rPr>
          <w:lang w:eastAsia="en-GB"/>
        </w:rPr>
        <w:t>even if the</w:t>
      </w:r>
      <w:r w:rsidR="004937BF">
        <w:rPr>
          <w:lang w:eastAsia="en-GB"/>
        </w:rPr>
        <w:t xml:space="preserve"> emissions occur</w:t>
      </w:r>
      <w:r w:rsidR="00512A2D">
        <w:rPr>
          <w:lang w:eastAsia="en-GB"/>
        </w:rPr>
        <w:t xml:space="preserve"> elsewhere</w:t>
      </w:r>
      <w:r w:rsidR="00567B70">
        <w:rPr>
          <w:lang w:eastAsia="en-GB"/>
        </w:rPr>
        <w:t xml:space="preserve"> </w:t>
      </w:r>
      <w:r w:rsidR="00A21F7D">
        <w:rPr>
          <w:lang w:eastAsia="en-GB"/>
        </w:rPr>
        <w:fldChar w:fldCharType="begin"/>
      </w:r>
      <w:r w:rsidR="001663B2">
        <w:rPr>
          <w:lang w:eastAsia="en-GB"/>
        </w:rPr>
        <w:instrText xml:space="preserve"> ADDIN EN.CITE &lt;EndNote&gt;&lt;Cite&gt;&lt;Author&gt;Steininger&lt;/Author&gt;&lt;Year&gt;2014&lt;/Year&gt;&lt;RecNum&gt;607&lt;/RecNum&gt;&lt;DisplayText&gt;[12]&lt;/DisplayText&gt;&lt;record&gt;&lt;rec-number&gt;607&lt;/rec-number&gt;&lt;foreign-keys&gt;&lt;key app="EN" db-id="trp9sxavnrpwwyeprv75wfdvdzzdv5x20asz" timestamp="1522848151"&gt;607&lt;/key&gt;&lt;/foreign-keys&gt;&lt;ref-type name="Journal Article"&gt;17&lt;/ref-type&gt;&lt;contributors&gt;&lt;authors&gt;&lt;author&gt;Steininger, Karl&lt;/author&gt;&lt;author&gt;Lininger, Christian&lt;/author&gt;&lt;author&gt;Droege, Susanne&lt;/author&gt;&lt;author&gt;Roser, Dominic&lt;/author&gt;&lt;author&gt;Tomlinson, Luke&lt;/author&gt;&lt;author&gt;Meyer, Lukas&lt;/author&gt;&lt;/authors&gt;&lt;/contributors&gt;&lt;titles&gt;&lt;title&gt;Justice and cost effectiveness of consumption-based versus production-based approaches in the case of unilateral climate policies&lt;/title&gt;&lt;secondary-title&gt;Global Environmental Change&lt;/secondary-title&gt;&lt;/titles&gt;&lt;periodical&gt;&lt;full-title&gt;Global Environmental Change&lt;/full-title&gt;&lt;/periodical&gt;&lt;pages&gt;75-87&lt;/pages&gt;&lt;volume&gt;24&lt;/volume&gt;&lt;keywords&gt;&lt;keyword&gt;Post 2012 climate policies&lt;/keyword&gt;&lt;keyword&gt;Common but differentiated responsibility&lt;/keyword&gt;&lt;keyword&gt;Competitiveness&lt;/keyword&gt;&lt;keyword&gt;Carbon leakage&lt;/keyword&gt;&lt;keyword&gt;Border carbon adjustments&lt;/keyword&gt;&lt;keyword&gt;Emissions accounting&lt;/keyword&gt;&lt;/keywords&gt;&lt;dates&gt;&lt;year&gt;2014&lt;/year&gt;&lt;pub-dates&gt;&lt;date&gt;2014/01/01/&lt;/date&gt;&lt;/pub-dates&gt;&lt;/dates&gt;&lt;isbn&gt;0959-3780&lt;/isbn&gt;&lt;urls&gt;&lt;related-urls&gt;&lt;url&gt;http://www.sciencedirect.com/science/article/pii/S0959378013001891&lt;/url&gt;&lt;url&gt;https://www.sciencedirect.com/science/article/pii/S0959378013001891?via%3Dihub&lt;/url&gt;&lt;/related-urls&gt;&lt;/urls&gt;&lt;electronic-resource-num&gt;https://doi.org/10.1016/j.gloenvcha.2013.10.005&lt;/electronic-resource-num&gt;&lt;/record&gt;&lt;/Cite&gt;&lt;/EndNote&gt;</w:instrText>
      </w:r>
      <w:r w:rsidR="00A21F7D">
        <w:rPr>
          <w:lang w:eastAsia="en-GB"/>
        </w:rPr>
        <w:fldChar w:fldCharType="separate"/>
      </w:r>
      <w:r w:rsidR="001663B2">
        <w:rPr>
          <w:noProof/>
          <w:lang w:eastAsia="en-GB"/>
        </w:rPr>
        <w:t>[12]</w:t>
      </w:r>
      <w:r w:rsidR="00A21F7D">
        <w:rPr>
          <w:lang w:eastAsia="en-GB"/>
        </w:rPr>
        <w:fldChar w:fldCharType="end"/>
      </w:r>
      <w:r w:rsidR="004176FF">
        <w:rPr>
          <w:lang w:eastAsia="en-GB"/>
        </w:rPr>
        <w:t>.</w:t>
      </w:r>
      <w:r w:rsidR="00AE5190" w:rsidRPr="00AE5190">
        <w:rPr>
          <w:lang w:eastAsia="en-GB"/>
        </w:rPr>
        <w:t xml:space="preserve"> </w:t>
      </w:r>
      <w:r w:rsidR="007F4E92">
        <w:rPr>
          <w:lang w:eastAsia="en-GB"/>
        </w:rPr>
        <w:t>(Note, d</w:t>
      </w:r>
      <w:r w:rsidR="00EB195F">
        <w:rPr>
          <w:lang w:eastAsia="en-GB"/>
        </w:rPr>
        <w:t>iscussion</w:t>
      </w:r>
      <w:r w:rsidR="001136BC">
        <w:rPr>
          <w:lang w:eastAsia="en-GB"/>
        </w:rPr>
        <w:t>s</w:t>
      </w:r>
      <w:r w:rsidR="00EB195F">
        <w:rPr>
          <w:lang w:eastAsia="en-GB"/>
        </w:rPr>
        <w:t xml:space="preserve"> of </w:t>
      </w:r>
      <w:r w:rsidR="001136BC">
        <w:rPr>
          <w:lang w:eastAsia="en-GB"/>
        </w:rPr>
        <w:t>‘</w:t>
      </w:r>
      <w:r w:rsidR="00EB195F">
        <w:rPr>
          <w:lang w:eastAsia="en-GB"/>
        </w:rPr>
        <w:t>responsibility</w:t>
      </w:r>
      <w:r w:rsidR="001136BC">
        <w:rPr>
          <w:lang w:eastAsia="en-GB"/>
        </w:rPr>
        <w:t>’</w:t>
      </w:r>
      <w:r w:rsidR="00EB195F">
        <w:rPr>
          <w:lang w:eastAsia="en-GB"/>
        </w:rPr>
        <w:t xml:space="preserve"> </w:t>
      </w:r>
      <w:r w:rsidR="001136BC">
        <w:rPr>
          <w:lang w:eastAsia="en-GB"/>
        </w:rPr>
        <w:t>are</w:t>
      </w:r>
      <w:r w:rsidR="00EB195F">
        <w:rPr>
          <w:lang w:eastAsia="en-GB"/>
        </w:rPr>
        <w:t xml:space="preserve"> </w:t>
      </w:r>
      <w:r w:rsidR="008C3D68">
        <w:rPr>
          <w:lang w:eastAsia="en-GB"/>
        </w:rPr>
        <w:t xml:space="preserve">highly </w:t>
      </w:r>
      <w:r w:rsidR="00EB195F">
        <w:rPr>
          <w:lang w:eastAsia="en-GB"/>
        </w:rPr>
        <w:t>contentious</w:t>
      </w:r>
      <w:r w:rsidR="00AE5190">
        <w:rPr>
          <w:lang w:eastAsia="en-GB"/>
        </w:rPr>
        <w:t>, as we discuss further below</w:t>
      </w:r>
      <w:r w:rsidR="007F4E92">
        <w:rPr>
          <w:lang w:eastAsia="en-GB"/>
        </w:rPr>
        <w:t>)</w:t>
      </w:r>
      <w:r w:rsidR="00AE5190">
        <w:rPr>
          <w:lang w:eastAsia="en-GB"/>
        </w:rPr>
        <w:t>.</w:t>
      </w:r>
      <w:r w:rsidR="00AE5190">
        <w:rPr>
          <w:rStyle w:val="CommentReference"/>
        </w:rPr>
        <w:commentReference w:id="3"/>
      </w:r>
      <w:r w:rsidR="00AE5190">
        <w:rPr>
          <w:lang w:eastAsia="en-GB"/>
        </w:rPr>
        <w:t xml:space="preserve"> </w:t>
      </w:r>
    </w:p>
    <w:p w14:paraId="3C5D8B73" w14:textId="38DFDABC" w:rsidR="005A035C" w:rsidRDefault="002C5CC5" w:rsidP="001663B2">
      <w:pPr>
        <w:rPr>
          <w:lang w:eastAsia="en-GB"/>
        </w:rPr>
      </w:pPr>
      <w:r>
        <w:rPr>
          <w:rStyle w:val="CommentReference"/>
        </w:rPr>
        <w:commentReference w:id="4"/>
      </w:r>
      <w:r w:rsidR="00CC63A1">
        <w:rPr>
          <w:lang w:eastAsia="en-GB"/>
        </w:rPr>
        <w:t>City-scale c</w:t>
      </w:r>
      <w:r w:rsidR="003F6ABF">
        <w:rPr>
          <w:lang w:eastAsia="en-GB"/>
        </w:rPr>
        <w:t xml:space="preserve">onsumption-based carbon accounting </w:t>
      </w:r>
      <w:r w:rsidR="0053379A">
        <w:rPr>
          <w:lang w:eastAsia="en-GB"/>
        </w:rPr>
        <w:t>has received</w:t>
      </w:r>
      <w:r w:rsidR="003F6ABF">
        <w:rPr>
          <w:lang w:eastAsia="en-GB"/>
        </w:rPr>
        <w:t xml:space="preserve"> significant attention</w:t>
      </w:r>
      <w:r w:rsidR="0053379A">
        <w:rPr>
          <w:lang w:eastAsia="en-GB"/>
        </w:rPr>
        <w:t xml:space="preserve"> in recent years</w:t>
      </w:r>
      <w:r w:rsidR="00E377B3">
        <w:rPr>
          <w:lang w:eastAsia="en-GB"/>
        </w:rPr>
        <w:t>.</w:t>
      </w:r>
      <w:r w:rsidR="00E377B3" w:rsidRPr="00E377B3">
        <w:rPr>
          <w:lang w:eastAsia="en-GB"/>
        </w:rPr>
        <w:t xml:space="preserve"> </w:t>
      </w:r>
      <w:r w:rsidR="00F819B5">
        <w:rPr>
          <w:lang w:eastAsia="en-GB"/>
        </w:rPr>
        <w:t>N</w:t>
      </w:r>
      <w:r w:rsidR="002E1A30">
        <w:rPr>
          <w:lang w:eastAsia="en-GB"/>
        </w:rPr>
        <w:t xml:space="preserve">ational </w:t>
      </w:r>
      <w:r w:rsidR="00F819B5">
        <w:rPr>
          <w:lang w:eastAsia="en-GB"/>
        </w:rPr>
        <w:t>CB accounting</w:t>
      </w:r>
      <w:r w:rsidR="002E1A30">
        <w:rPr>
          <w:lang w:eastAsia="en-GB"/>
        </w:rPr>
        <w:t xml:space="preserve"> m</w:t>
      </w:r>
      <w:r w:rsidR="003F6ABF">
        <w:rPr>
          <w:lang w:eastAsia="en-GB"/>
        </w:rPr>
        <w:t xml:space="preserve">ethods </w:t>
      </w:r>
      <w:r w:rsidR="00F819B5">
        <w:rPr>
          <w:lang w:eastAsia="en-GB"/>
        </w:rPr>
        <w:t>using</w:t>
      </w:r>
      <w:r w:rsidR="002E1A30">
        <w:rPr>
          <w:lang w:eastAsia="en-GB"/>
        </w:rPr>
        <w:t xml:space="preserve"> Environmentally Extended Input-Output </w:t>
      </w:r>
      <w:r w:rsidR="00E377B3">
        <w:rPr>
          <w:lang w:eastAsia="en-GB"/>
        </w:rPr>
        <w:t xml:space="preserve">(IO) </w:t>
      </w:r>
      <w:r w:rsidR="002E1A30">
        <w:rPr>
          <w:lang w:eastAsia="en-GB"/>
        </w:rPr>
        <w:t xml:space="preserve">modelling </w:t>
      </w:r>
      <w:r w:rsidR="006F4B95">
        <w:rPr>
          <w:lang w:eastAsia="en-GB"/>
        </w:rPr>
        <w:t>are now</w:t>
      </w:r>
      <w:r w:rsidR="002E1A30">
        <w:rPr>
          <w:lang w:eastAsia="en-GB"/>
        </w:rPr>
        <w:t xml:space="preserve"> well established</w:t>
      </w:r>
      <w:r w:rsidR="005A4B9C">
        <w:rPr>
          <w:lang w:eastAsia="en-GB"/>
        </w:rPr>
        <w:t xml:space="preserve"> </w:t>
      </w:r>
      <w:r w:rsidR="005A4B9C">
        <w:rPr>
          <w:lang w:eastAsia="en-GB"/>
        </w:rPr>
        <w:fldChar w:fldCharType="begin"/>
      </w:r>
      <w:r w:rsidR="001663B2">
        <w:rPr>
          <w:lang w:eastAsia="en-GB"/>
        </w:rPr>
        <w:instrText xml:space="preserve"> ADDIN EN.CITE &lt;EndNote&gt;&lt;Cite&gt;&lt;Author&gt;Kanemoto&lt;/Author&gt;&lt;Year&gt;2016&lt;/Year&gt;&lt;RecNum&gt;736&lt;/RecNum&gt;&lt;DisplayText&gt;[13]&lt;/DisplayText&gt;&lt;record&gt;&lt;rec-number&gt;736&lt;/rec-number&gt;&lt;foreign-keys&gt;&lt;key app="EN" db-id="trp9sxavnrpwwyeprv75wfdvdzzdv5x20asz" timestamp="1548174418"&gt;736&lt;/key&gt;&lt;/foreign-keys&gt;&lt;ref-type name="Journal Article"&gt;17&lt;/ref-type&gt;&lt;contributors&gt;&lt;authors&gt;&lt;author&gt;Kanemoto, Keiichiro&lt;/author&gt;&lt;author&gt;Moran, Daniel&lt;/author&gt;&lt;author&gt;Hertwich, Edgar G.&lt;/author&gt;&lt;/authors&gt;&lt;/contributors&gt;&lt;titles&gt;&lt;title&gt;Mapping the Carbon Footprint of Nations&lt;/title&gt;&lt;secondary-title&gt;Environmental Science &amp;amp; Technology&lt;/secondary-title&gt;&lt;/titles&gt;&lt;periodical&gt;&lt;full-title&gt;Environmental science &amp;amp; technology&lt;/full-title&gt;&lt;/periodical&gt;&lt;pages&gt;10512-10517&lt;/pages&gt;&lt;volume&gt;50&lt;/volume&gt;&lt;number&gt;19&lt;/number&gt;&lt;keywords&gt;&lt;keyword&gt;consumption-based&lt;/keyword&gt;&lt;/keywords&gt;&lt;dates&gt;&lt;year&gt;2016&lt;/year&gt;&lt;pub-dates&gt;&lt;date&gt;2016/10/04&lt;/date&gt;&lt;/pub-dates&gt;&lt;/dates&gt;&lt;publisher&gt;American Chemical Society&lt;/publisher&gt;&lt;isbn&gt;0013-936X&lt;/isbn&gt;&lt;urls&gt;&lt;related-urls&gt;&lt;url&gt;&lt;style face="underline" font="default" size="100%"&gt;https://doi.org/10.1021/acs.est.6b03227&lt;/style&gt;&lt;/url&gt;&lt;/related-urls&gt;&lt;/urls&gt;&lt;electronic-resource-num&gt;10.1021/acs.est.6b03227&lt;/electronic-resource-num&gt;&lt;/record&gt;&lt;/Cite&gt;&lt;/EndNote&gt;</w:instrText>
      </w:r>
      <w:r w:rsidR="005A4B9C">
        <w:rPr>
          <w:lang w:eastAsia="en-GB"/>
        </w:rPr>
        <w:fldChar w:fldCharType="separate"/>
      </w:r>
      <w:r w:rsidR="001663B2">
        <w:rPr>
          <w:noProof/>
          <w:lang w:eastAsia="en-GB"/>
        </w:rPr>
        <w:t>[13]</w:t>
      </w:r>
      <w:r w:rsidR="005A4B9C">
        <w:rPr>
          <w:lang w:eastAsia="en-GB"/>
        </w:rPr>
        <w:fldChar w:fldCharType="end"/>
      </w:r>
      <w:r w:rsidR="00E377B3">
        <w:rPr>
          <w:lang w:eastAsia="en-GB"/>
        </w:rPr>
        <w:t>, but city-scale models remain more difficult to compile</w:t>
      </w:r>
      <w:r w:rsidR="0053379A">
        <w:rPr>
          <w:lang w:eastAsia="en-GB"/>
        </w:rPr>
        <w:t>, with levels</w:t>
      </w:r>
      <w:r w:rsidR="00E377B3">
        <w:rPr>
          <w:lang w:eastAsia="en-GB"/>
        </w:rPr>
        <w:t xml:space="preserve"> </w:t>
      </w:r>
      <w:r w:rsidR="0053379A">
        <w:rPr>
          <w:lang w:eastAsia="en-GB"/>
        </w:rPr>
        <w:t>of detail ranging</w:t>
      </w:r>
      <w:r w:rsidR="007C3FB2">
        <w:rPr>
          <w:lang w:eastAsia="en-GB"/>
        </w:rPr>
        <w:t xml:space="preserve"> from simple downscaling of national</w:t>
      </w:r>
      <w:r w:rsidR="00452280">
        <w:rPr>
          <w:lang w:eastAsia="en-GB"/>
        </w:rPr>
        <w:t xml:space="preserve"> or regional</w:t>
      </w:r>
      <w:r w:rsidR="007C3FB2">
        <w:rPr>
          <w:lang w:eastAsia="en-GB"/>
        </w:rPr>
        <w:t xml:space="preserve"> data</w:t>
      </w:r>
      <w:r w:rsidR="00452280">
        <w:rPr>
          <w:lang w:eastAsia="en-GB"/>
        </w:rPr>
        <w:t xml:space="preserve"> </w:t>
      </w:r>
      <w:r w:rsidR="00452280">
        <w:rPr>
          <w:lang w:eastAsia="en-GB"/>
        </w:rPr>
        <w:fldChar w:fldCharType="begin"/>
      </w:r>
      <w:r w:rsidR="001663B2">
        <w:rPr>
          <w:lang w:eastAsia="en-GB"/>
        </w:rPr>
        <w:instrText xml:space="preserve"> ADDIN EN.CITE &lt;EndNote&gt;&lt;Cite&gt;&lt;Author&gt;Daniel&lt;/Author&gt;&lt;Year&gt;2018&lt;/Year&gt;&lt;RecNum&gt;680&lt;/RecNum&gt;&lt;DisplayText&gt;[11]&lt;/DisplayText&gt;&lt;record&gt;&lt;rec-number&gt;680&lt;/rec-number&gt;&lt;foreign-keys&gt;&lt;key app="EN" db-id="trp9sxavnrpwwyeprv75wfdvdzzdv5x20asz" timestamp="1538989673"&gt;680&lt;/key&gt;&lt;/foreign-keys&gt;&lt;ref-type name="Journal Article"&gt;17&lt;/ref-type&gt;&lt;contributors&gt;&lt;authors&gt;&lt;author&gt;Daniel, Moran&lt;/author&gt;&lt;author&gt;Keiichiro, Kanemoto&lt;/author&gt;&lt;author&gt;Magnus, Jiborn&lt;/author&gt;&lt;author&gt;Richard, Wood&lt;/author&gt;&lt;author&gt;Johannes, Többen&lt;/author&gt;&lt;author&gt;Karen, C. Seto&lt;/author&gt;&lt;/authors&gt;&lt;/contributors&gt;&lt;titles&gt;&lt;title&gt;Carbon footprints of 13 000 cities&lt;/title&gt;&lt;secondary-title&gt;Environmental Research Letters&lt;/secondary-title&gt;&lt;/titles&gt;&lt;periodical&gt;&lt;full-title&gt;Environmental Research Letters&lt;/full-title&gt;&lt;/periodical&gt;&lt;pages&gt;064041&lt;/pages&gt;&lt;volume&gt;13&lt;/volume&gt;&lt;number&gt;6&lt;/number&gt;&lt;keywords&gt;&lt;keyword&gt;Cities, consumption-based&lt;/keyword&gt;&lt;/keywords&gt;&lt;dates&gt;&lt;year&gt;2018&lt;/year&gt;&lt;/dates&gt;&lt;isbn&gt;1748-9326&lt;/isbn&gt;&lt;urls&gt;&lt;related-urls&gt;&lt;url&gt;&lt;style face="underline" font="default" size="100%"&gt;http://stacks.iop.org/1748-9326/13/i=6/a=064041&lt;/style&gt;&lt;/url&gt;&lt;/related-urls&gt;&lt;/urls&gt;&lt;/record&gt;&lt;/Cite&gt;&lt;/EndNote&gt;</w:instrText>
      </w:r>
      <w:r w:rsidR="00452280">
        <w:rPr>
          <w:lang w:eastAsia="en-GB"/>
        </w:rPr>
        <w:fldChar w:fldCharType="separate"/>
      </w:r>
      <w:r w:rsidR="001663B2">
        <w:rPr>
          <w:noProof/>
          <w:lang w:eastAsia="en-GB"/>
        </w:rPr>
        <w:t>[11]</w:t>
      </w:r>
      <w:r w:rsidR="00452280">
        <w:rPr>
          <w:lang w:eastAsia="en-GB"/>
        </w:rPr>
        <w:fldChar w:fldCharType="end"/>
      </w:r>
      <w:r w:rsidR="007C3FB2">
        <w:rPr>
          <w:lang w:eastAsia="en-GB"/>
        </w:rPr>
        <w:t xml:space="preserve"> to more bespoke urban models</w:t>
      </w:r>
      <w:r w:rsidR="00452280">
        <w:rPr>
          <w:lang w:eastAsia="en-GB"/>
        </w:rPr>
        <w:t xml:space="preserve"> </w:t>
      </w:r>
      <w:r w:rsidR="00452280">
        <w:rPr>
          <w:lang w:eastAsia="en-GB"/>
        </w:rPr>
        <w:fldChar w:fldCharType="begin">
          <w:fldData xml:space="preserve">PEVuZE5vdGU+PENpdGU+PEF1dGhvcj5DaGVuPC9BdXRob3I+PFllYXI+MjAxNjwvWWVhcj48UmVj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</w:fldData>
        </w:fldChar>
      </w:r>
      <w:r w:rsidR="00FE08C4">
        <w:rPr>
          <w:lang w:eastAsia="en-GB"/>
        </w:rPr>
        <w:instrText xml:space="preserve"> ADDIN EN.CITE </w:instrText>
      </w:r>
      <w:r w:rsidR="00FE08C4">
        <w:rPr>
          <w:lang w:eastAsia="en-GB"/>
        </w:rPr>
        <w:fldChar w:fldCharType="begin">
          <w:fldData xml:space="preserve">PEVuZE5vdGU+PENpdGU+PEF1dGhvcj5DaGVuPC9BdXRob3I+PFllYXI+MjAxNjwvWWVhcj48UmVj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</w:fldData>
        </w:fldChar>
      </w:r>
      <w:r w:rsidR="00FE08C4">
        <w:rPr>
          <w:lang w:eastAsia="en-GB"/>
        </w:rPr>
        <w:instrText xml:space="preserve"> ADDIN EN.CITE.DATA </w:instrText>
      </w:r>
      <w:r w:rsidR="00FE08C4">
        <w:rPr>
          <w:lang w:eastAsia="en-GB"/>
        </w:rPr>
      </w:r>
      <w:r w:rsidR="00FE08C4">
        <w:rPr>
          <w:lang w:eastAsia="en-GB"/>
        </w:rPr>
        <w:fldChar w:fldCharType="end"/>
      </w:r>
      <w:r w:rsidR="00452280">
        <w:rPr>
          <w:lang w:eastAsia="en-GB"/>
        </w:rPr>
      </w:r>
      <w:r w:rsidR="00452280">
        <w:rPr>
          <w:lang w:eastAsia="en-GB"/>
        </w:rPr>
        <w:fldChar w:fldCharType="separate"/>
      </w:r>
      <w:r w:rsidR="00FE08C4">
        <w:rPr>
          <w:noProof/>
          <w:lang w:eastAsia="en-GB"/>
        </w:rPr>
        <w:t>[14-16]</w:t>
      </w:r>
      <w:r w:rsidR="00452280">
        <w:rPr>
          <w:lang w:eastAsia="en-GB"/>
        </w:rPr>
        <w:fldChar w:fldCharType="end"/>
      </w:r>
      <w:r w:rsidR="007C3FB2">
        <w:rPr>
          <w:lang w:eastAsia="en-GB"/>
        </w:rPr>
        <w:t>.</w:t>
      </w:r>
      <w:r w:rsidR="00291441">
        <w:rPr>
          <w:lang w:eastAsia="en-GB"/>
        </w:rPr>
        <w:t xml:space="preserve"> </w:t>
      </w:r>
      <w:r w:rsidR="001E13AC">
        <w:rPr>
          <w:lang w:eastAsia="en-GB"/>
        </w:rPr>
        <w:t xml:space="preserve">The number of </w:t>
      </w:r>
      <w:r w:rsidR="0058062B">
        <w:rPr>
          <w:lang w:eastAsia="en-GB"/>
        </w:rPr>
        <w:t xml:space="preserve">urban IO studies </w:t>
      </w:r>
      <w:r w:rsidR="00D13DAD">
        <w:rPr>
          <w:lang w:eastAsia="en-GB"/>
        </w:rPr>
        <w:t xml:space="preserve">undertaken </w:t>
      </w:r>
      <w:r w:rsidR="001E13AC">
        <w:rPr>
          <w:lang w:eastAsia="en-GB"/>
        </w:rPr>
        <w:t xml:space="preserve">has grown rapidly and </w:t>
      </w:r>
      <w:r w:rsidR="00452280">
        <w:rPr>
          <w:lang w:eastAsia="en-GB"/>
        </w:rPr>
        <w:t>they have</w:t>
      </w:r>
      <w:r w:rsidR="00CA584A">
        <w:rPr>
          <w:lang w:eastAsia="en-GB"/>
        </w:rPr>
        <w:t xml:space="preserve"> </w:t>
      </w:r>
      <w:r w:rsidR="00DB58F3">
        <w:rPr>
          <w:lang w:eastAsia="en-GB"/>
        </w:rPr>
        <w:t xml:space="preserve">unearthed various findings. </w:t>
      </w:r>
      <w:r w:rsidR="00154C4E">
        <w:rPr>
          <w:lang w:eastAsia="en-GB"/>
        </w:rPr>
        <w:t>Perhaps the</w:t>
      </w:r>
      <w:r w:rsidR="00DB58F3">
        <w:rPr>
          <w:lang w:eastAsia="en-GB"/>
        </w:rPr>
        <w:t xml:space="preserve"> </w:t>
      </w:r>
      <w:r w:rsidR="00154C4E">
        <w:rPr>
          <w:lang w:eastAsia="en-GB"/>
        </w:rPr>
        <w:t>most</w:t>
      </w:r>
      <w:r w:rsidR="00DB58F3">
        <w:rPr>
          <w:lang w:eastAsia="en-GB"/>
        </w:rPr>
        <w:t xml:space="preserve"> </w:t>
      </w:r>
      <w:r w:rsidR="00154C4E">
        <w:rPr>
          <w:lang w:eastAsia="en-GB"/>
        </w:rPr>
        <w:t xml:space="preserve">important </w:t>
      </w:r>
      <w:r w:rsidR="006F4B95">
        <w:rPr>
          <w:lang w:eastAsia="en-GB"/>
        </w:rPr>
        <w:t>being</w:t>
      </w:r>
      <w:r w:rsidR="00DB58F3">
        <w:rPr>
          <w:lang w:eastAsia="en-GB"/>
        </w:rPr>
        <w:t xml:space="preserve"> that, when major industrial point sources are not present, CB accounts tend to significantly exceed PB accounts. </w:t>
      </w:r>
      <w:r w:rsidR="00271596">
        <w:rPr>
          <w:lang w:eastAsia="en-GB"/>
        </w:rPr>
        <w:t xml:space="preserve">This is </w:t>
      </w:r>
      <w:r w:rsidR="00DB58F3">
        <w:rPr>
          <w:lang w:eastAsia="en-GB"/>
        </w:rPr>
        <w:t xml:space="preserve">especially </w:t>
      </w:r>
      <w:r w:rsidR="00271596">
        <w:rPr>
          <w:lang w:eastAsia="en-GB"/>
        </w:rPr>
        <w:t xml:space="preserve">the case </w:t>
      </w:r>
      <w:r w:rsidR="00DB58F3">
        <w:rPr>
          <w:lang w:eastAsia="en-GB"/>
        </w:rPr>
        <w:t>in industrialised countries</w:t>
      </w:r>
      <w:r w:rsidR="00271596">
        <w:rPr>
          <w:lang w:eastAsia="en-GB"/>
        </w:rPr>
        <w:t>, but also in rapidly growing, high-consuming cities in industrialising nations</w:t>
      </w:r>
      <w:r w:rsidR="00452280">
        <w:rPr>
          <w:lang w:eastAsia="en-GB"/>
        </w:rPr>
        <w:t xml:space="preserve"> </w:t>
      </w:r>
      <w:r w:rsidR="00452280">
        <w:rPr>
          <w:lang w:eastAsia="en-GB"/>
        </w:rPr>
        <w:fldChar w:fldCharType="begin">
          <w:fldData xml:space="preserve">PEVuZE5vdGU+PENpdGU+PEF1dGhvcj5TdWRtYW50PC9BdXRob3I+PFllYXI+MjAxODwvWWVhcj48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</w:fldData>
        </w:fldChar>
      </w:r>
      <w:r w:rsidR="001663B2">
        <w:rPr>
          <w:lang w:eastAsia="en-GB"/>
        </w:rPr>
        <w:instrText xml:space="preserve"> ADDIN EN.CITE </w:instrText>
      </w:r>
      <w:r w:rsidR="001663B2">
        <w:rPr>
          <w:lang w:eastAsia="en-GB"/>
        </w:rPr>
        <w:fldChar w:fldCharType="begin">
          <w:fldData xml:space="preserve">PEVuZE5vdGU+PENpdGU+PEF1dGhvcj5TdWRtYW50PC9BdXRob3I+PFllYXI+MjAxODwvWWVhcj48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</w:fldData>
        </w:fldChar>
      </w:r>
      <w:r w:rsidR="001663B2">
        <w:rPr>
          <w:lang w:eastAsia="en-GB"/>
        </w:rPr>
        <w:instrText xml:space="preserve"> ADDIN EN.CITE.DATA </w:instrText>
      </w:r>
      <w:r w:rsidR="001663B2">
        <w:rPr>
          <w:lang w:eastAsia="en-GB"/>
        </w:rPr>
      </w:r>
      <w:r w:rsidR="001663B2">
        <w:rPr>
          <w:lang w:eastAsia="en-GB"/>
        </w:rPr>
        <w:fldChar w:fldCharType="end"/>
      </w:r>
      <w:r w:rsidR="00452280">
        <w:rPr>
          <w:lang w:eastAsia="en-GB"/>
        </w:rPr>
      </w:r>
      <w:r w:rsidR="00452280">
        <w:rPr>
          <w:lang w:eastAsia="en-GB"/>
        </w:rPr>
        <w:fldChar w:fldCharType="separate"/>
      </w:r>
      <w:r w:rsidR="001663B2">
        <w:rPr>
          <w:noProof/>
          <w:lang w:eastAsia="en-GB"/>
        </w:rPr>
        <w:t>[9, 11, 17]</w:t>
      </w:r>
      <w:r w:rsidR="00452280">
        <w:rPr>
          <w:lang w:eastAsia="en-GB"/>
        </w:rPr>
        <w:fldChar w:fldCharType="end"/>
      </w:r>
      <w:r w:rsidR="00DB58F3">
        <w:rPr>
          <w:lang w:eastAsia="en-GB"/>
        </w:rPr>
        <w:t>.</w:t>
      </w:r>
      <w:r w:rsidR="00271596">
        <w:rPr>
          <w:lang w:eastAsia="en-GB"/>
        </w:rPr>
        <w:t xml:space="preserve"> </w:t>
      </w:r>
      <w:r w:rsidR="00BE05E9">
        <w:rPr>
          <w:lang w:eastAsia="en-GB"/>
        </w:rPr>
        <w:t xml:space="preserve">Urban CB accounts can be a factor </w:t>
      </w:r>
      <w:r w:rsidR="00452280">
        <w:rPr>
          <w:lang w:eastAsia="en-GB"/>
        </w:rPr>
        <w:t xml:space="preserve">of </w:t>
      </w:r>
      <w:r w:rsidR="00AE67F9">
        <w:rPr>
          <w:lang w:eastAsia="en-GB"/>
        </w:rPr>
        <w:t>~</w:t>
      </w:r>
      <w:r w:rsidR="00452280">
        <w:rPr>
          <w:lang w:eastAsia="en-GB"/>
        </w:rPr>
        <w:t xml:space="preserve">2 </w:t>
      </w:r>
      <w:r w:rsidR="00AE67F9">
        <w:rPr>
          <w:lang w:eastAsia="en-GB"/>
        </w:rPr>
        <w:t>larger</w:t>
      </w:r>
      <w:r w:rsidR="00452280">
        <w:rPr>
          <w:lang w:eastAsia="en-GB"/>
        </w:rPr>
        <w:t xml:space="preserve"> than PB emissions</w:t>
      </w:r>
      <w:r w:rsidR="004937BF">
        <w:rPr>
          <w:lang w:eastAsia="en-GB"/>
        </w:rPr>
        <w:t xml:space="preserve"> and</w:t>
      </w:r>
      <w:r w:rsidR="00AE67F9">
        <w:rPr>
          <w:lang w:eastAsia="en-GB"/>
        </w:rPr>
        <w:t xml:space="preserve"> larger still</w:t>
      </w:r>
      <w:r w:rsidR="00BE05E9" w:rsidRPr="00BE05E9">
        <w:rPr>
          <w:lang w:eastAsia="en-GB"/>
        </w:rPr>
        <w:t xml:space="preserve"> </w:t>
      </w:r>
      <w:r w:rsidR="00BE05E9">
        <w:rPr>
          <w:lang w:eastAsia="en-GB"/>
        </w:rPr>
        <w:t xml:space="preserve">when measuring all greenhouse gases due to agriculture (cities rarely produce substantial </w:t>
      </w:r>
      <w:r w:rsidR="00065BE1">
        <w:rPr>
          <w:lang w:eastAsia="en-GB"/>
        </w:rPr>
        <w:t>fractions</w:t>
      </w:r>
      <w:r w:rsidR="00BE05E9">
        <w:rPr>
          <w:lang w:eastAsia="en-GB"/>
        </w:rPr>
        <w:t xml:space="preserve"> of their food)</w:t>
      </w:r>
      <w:r w:rsidR="00AE67F9">
        <w:rPr>
          <w:lang w:eastAsia="en-GB"/>
        </w:rPr>
        <w:t xml:space="preserve"> </w:t>
      </w:r>
      <w:r w:rsidR="00AE67F9">
        <w:rPr>
          <w:lang w:eastAsia="en-GB"/>
        </w:rPr>
        <w:fldChar w:fldCharType="begin"/>
      </w:r>
      <w:r w:rsidR="00AE67F9">
        <w:rPr>
          <w:lang w:eastAsia="en-GB"/>
        </w:rPr>
        <w:instrText xml:space="preserve"> ADDIN EN.CITE &lt;EndNote&gt;&lt;Cite&gt;&lt;Author&gt;Millward-Hopkins&lt;/Author&gt;&lt;Year&gt;2017&lt;/Year&gt;&lt;RecNum&gt;544&lt;/RecNum&gt;&lt;DisplayText&gt;[10]&lt;/DisplayText&gt;&lt;record&gt;&lt;rec-number&gt;544&lt;/rec-number&gt;&lt;foreign-keys&gt;&lt;key app="EN" db-id="trp9sxavnrpwwyeprv75wfdvdzzdv5x20asz" timestamp="1498586589"&gt;544&lt;/key&gt;&lt;/foreign-keys&gt;&lt;ref-type name="Journal Article"&gt;17&lt;/ref-type&gt;&lt;contributors&gt;&lt;authors&gt;&lt;author&gt;Millward-Hopkins, Joel&lt;/author&gt;&lt;author&gt;Gouldson, Andrew&lt;/author&gt;&lt;author&gt;Scott, Kate&lt;/author&gt;&lt;author&gt;Barrett, John&lt;/author&gt;&lt;author&gt;Sudmant, Andrew&lt;/author&gt;&lt;/authors&gt;&lt;/contributors&gt;&lt;titles&gt;&lt;title&gt;Uncovering blind spots in urban carbon management: the role of consumption-based carbon accounting in Bristol, UK&lt;/title&gt;&lt;secondary-title&gt;Regional Environmental Change&lt;/secondary-title&gt;&lt;/titles&gt;&lt;periodical&gt;&lt;full-title&gt;Regional Environmental Change&lt;/full-title&gt;&lt;/periodical&gt;&lt;pages&gt;1467-1478&lt;/pages&gt;&lt;volume&gt;17&lt;/volume&gt;&lt;number&gt;5&lt;/number&gt;&lt;dates&gt;&lt;year&gt;2017&lt;/year&gt;&lt;/dates&gt;&lt;isbn&gt;1436-378X&lt;/isbn&gt;&lt;label&gt;Millward-Hopkins2017&lt;/label&gt;&lt;work-type&gt;journal article&lt;/work-type&gt;&lt;urls&gt;&lt;related-urls&gt;&lt;url&gt;http://dx.doi.org/10.1007/s10113-017-1112-x&lt;/url&gt;&lt;url&gt;https://link.springer.com/content/pdf/10.1007%2Fs10113-017-1112-x.pdf&lt;/url&gt;&lt;/related-urls&gt;&lt;/urls&gt;&lt;electronic-resource-num&gt;10.1007/s10113-017-1112-x&lt;/electronic-resource-num&gt;&lt;/record&gt;&lt;/Cite&gt;&lt;/EndNote&gt;</w:instrText>
      </w:r>
      <w:r w:rsidR="00AE67F9">
        <w:rPr>
          <w:lang w:eastAsia="en-GB"/>
        </w:rPr>
        <w:fldChar w:fldCharType="separate"/>
      </w:r>
      <w:r w:rsidR="00AE67F9">
        <w:rPr>
          <w:noProof/>
          <w:lang w:eastAsia="en-GB"/>
        </w:rPr>
        <w:t>[10]</w:t>
      </w:r>
      <w:r w:rsidR="00AE67F9">
        <w:rPr>
          <w:lang w:eastAsia="en-GB"/>
        </w:rPr>
        <w:fldChar w:fldCharType="end"/>
      </w:r>
      <w:r w:rsidR="00BE05E9">
        <w:rPr>
          <w:lang w:eastAsia="en-GB"/>
        </w:rPr>
        <w:t>.</w:t>
      </w:r>
    </w:p>
    <w:p w14:paraId="70AC16C8" w14:textId="4C98408E" w:rsidR="00640869" w:rsidRDefault="001136BC" w:rsidP="001663B2">
      <w:pPr>
        <w:rPr>
          <w:lang w:eastAsia="en-GB"/>
        </w:rPr>
      </w:pPr>
      <w:r>
        <w:rPr>
          <w:lang w:eastAsia="en-GB"/>
        </w:rPr>
        <w:t xml:space="preserve">Within and beyond academia, </w:t>
      </w:r>
      <w:r w:rsidR="007C1116">
        <w:rPr>
          <w:lang w:eastAsia="en-GB"/>
        </w:rPr>
        <w:t xml:space="preserve">CB accounts are increasingly being presented as a logical step for urban areas looking to lead on climate change. This is seen, for example, in the </w:t>
      </w:r>
      <w:r w:rsidR="00A85E43">
        <w:rPr>
          <w:lang w:eastAsia="en-GB"/>
        </w:rPr>
        <w:t>growing</w:t>
      </w:r>
      <w:r w:rsidR="007C1116">
        <w:rPr>
          <w:lang w:eastAsia="en-GB"/>
        </w:rPr>
        <w:t xml:space="preserve"> number of urban areas commissioning CB accounts and making commitments to reduce their CB emissions </w:t>
      </w:r>
      <w:r w:rsidR="00617635">
        <w:rPr>
          <w:lang w:eastAsia="en-GB"/>
        </w:rPr>
        <w:fldChar w:fldCharType="begin"/>
      </w:r>
      <w:r w:rsidR="00617635">
        <w:rPr>
          <w:lang w:eastAsia="en-GB"/>
        </w:rPr>
        <w:instrText xml:space="preserve"> ADDIN EN.CITE &lt;EndNote&gt;&lt;Cite&gt;&lt;Author&gt;C40&lt;/Author&gt;&lt;Year&gt;2018&lt;/Year&gt;&lt;RecNum&gt;667&lt;/RecNum&gt;&lt;DisplayText&gt;[17]&lt;/DisplayText&gt;&lt;record&gt;&lt;rec-number&gt;667&lt;/rec-number&gt;&lt;foreign-keys&gt;&lt;key app="EN" db-id="trp9sxavnrpwwyeprv75wfdvdzzdv5x20asz" timestamp="1524496538"&gt;667&lt;/key&gt;&lt;/foreign-keys&gt;&lt;ref-type name="Report"&gt;27&lt;/ref-type&gt;&lt;contributors&gt;&lt;authors&gt;&lt;author&gt;C40&lt;/author&gt;&lt;/authors&gt;&lt;/contributors&gt;&lt;titles&gt;&lt;title&gt;Consumption-based GHG emissions of C40 cities&lt;/title&gt;&lt;/titles&gt;&lt;dates&gt;&lt;year&gt;2018&lt;/year&gt;&lt;/dates&gt;&lt;publisher&gt;C40 Cities, University of Leeds, University of New South Wales, and Arup&lt;/publisher&gt;&lt;urls&gt;&lt;related-urls&gt;&lt;url&gt;http://www.c40.org/researches&lt;/url&gt;&lt;/related-urls&gt;&lt;/urls&gt;&lt;/record&gt;&lt;/Cite&gt;&lt;/EndNote&gt;</w:instrText>
      </w:r>
      <w:r w:rsidR="00617635">
        <w:rPr>
          <w:lang w:eastAsia="en-GB"/>
        </w:rPr>
        <w:fldChar w:fldCharType="separate"/>
      </w:r>
      <w:r w:rsidR="00617635">
        <w:rPr>
          <w:noProof/>
          <w:lang w:eastAsia="en-GB"/>
        </w:rPr>
        <w:t>[17]</w:t>
      </w:r>
      <w:r w:rsidR="00617635">
        <w:rPr>
          <w:lang w:eastAsia="en-GB"/>
        </w:rPr>
        <w:fldChar w:fldCharType="end"/>
      </w:r>
      <w:r w:rsidR="007C1116">
        <w:rPr>
          <w:lang w:eastAsia="en-GB"/>
        </w:rPr>
        <w:t xml:space="preserve"> and in </w:t>
      </w:r>
      <w:r>
        <w:rPr>
          <w:lang w:eastAsia="en-GB"/>
        </w:rPr>
        <w:t>research</w:t>
      </w:r>
      <w:r w:rsidR="007C1116">
        <w:rPr>
          <w:lang w:eastAsia="en-GB"/>
        </w:rPr>
        <w:t xml:space="preserve"> that present urban CB accounts as being useful for informing urban climate action plans</w:t>
      </w:r>
      <w:r w:rsidR="00617635">
        <w:rPr>
          <w:lang w:eastAsia="en-GB"/>
        </w:rPr>
        <w:t xml:space="preserve"> </w:t>
      </w:r>
      <w:r w:rsidR="00617635">
        <w:rPr>
          <w:lang w:eastAsia="en-GB"/>
        </w:rPr>
        <w:fldChar w:fldCharType="begin">
          <w:fldData xml:space="preserve">PEVuZE5vdGU+PENpdGU+PEF1dGhvcj5NaWxsd2FyZC1Ib3BraW5zPC9BdXRob3I+PFllYXI+MjAx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</w:fldData>
        </w:fldChar>
      </w:r>
      <w:r w:rsidR="00617635">
        <w:rPr>
          <w:lang w:eastAsia="en-GB"/>
        </w:rPr>
        <w:instrText xml:space="preserve"> ADDIN EN.CITE </w:instrText>
      </w:r>
      <w:r w:rsidR="00617635">
        <w:rPr>
          <w:lang w:eastAsia="en-GB"/>
        </w:rPr>
        <w:fldChar w:fldCharType="begin">
          <w:fldData xml:space="preserve">PEVuZE5vdGU+PENpdGU+PEF1dGhvcj5NaWxsd2FyZC1Ib3BraW5zPC9BdXRob3I+PFllYXI+MjAx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</w:fldData>
        </w:fldChar>
      </w:r>
      <w:r w:rsidR="00617635">
        <w:rPr>
          <w:lang w:eastAsia="en-GB"/>
        </w:rPr>
        <w:instrText xml:space="preserve"> ADDIN EN.CITE.DATA </w:instrText>
      </w:r>
      <w:r w:rsidR="00617635">
        <w:rPr>
          <w:lang w:eastAsia="en-GB"/>
        </w:rPr>
      </w:r>
      <w:r w:rsidR="00617635">
        <w:rPr>
          <w:lang w:eastAsia="en-GB"/>
        </w:rPr>
        <w:fldChar w:fldCharType="end"/>
      </w:r>
      <w:r w:rsidR="00617635">
        <w:rPr>
          <w:lang w:eastAsia="en-GB"/>
        </w:rPr>
      </w:r>
      <w:r w:rsidR="00617635">
        <w:rPr>
          <w:lang w:eastAsia="en-GB"/>
        </w:rPr>
        <w:fldChar w:fldCharType="separate"/>
      </w:r>
      <w:r w:rsidR="00617635">
        <w:rPr>
          <w:noProof/>
          <w:lang w:eastAsia="en-GB"/>
        </w:rPr>
        <w:t xml:space="preserve">[9, </w:t>
      </w:r>
      <w:r w:rsidR="00617635">
        <w:rPr>
          <w:noProof/>
          <w:lang w:eastAsia="en-GB"/>
        </w:rPr>
        <w:lastRenderedPageBreak/>
        <w:t>10]</w:t>
      </w:r>
      <w:r w:rsidR="00617635">
        <w:rPr>
          <w:lang w:eastAsia="en-GB"/>
        </w:rPr>
        <w:fldChar w:fldCharType="end"/>
      </w:r>
      <w:r w:rsidR="007C1116" w:rsidRPr="00617635">
        <w:rPr>
          <w:rStyle w:val="FootnoteReference"/>
          <w:lang w:eastAsia="en-GB"/>
        </w:rPr>
        <w:footnoteReference w:id="1"/>
      </w:r>
      <w:r w:rsidR="007C1116" w:rsidRPr="00617635">
        <w:rPr>
          <w:lang w:eastAsia="en-GB"/>
        </w:rPr>
        <w:t>.</w:t>
      </w:r>
      <w:r w:rsidR="007C1116">
        <w:rPr>
          <w:lang w:eastAsia="en-GB"/>
        </w:rPr>
        <w:t xml:space="preserve"> </w:t>
      </w:r>
      <w:r w:rsidR="00640869">
        <w:rPr>
          <w:lang w:eastAsia="en-GB"/>
        </w:rPr>
        <w:t>Amidst these developments,</w:t>
      </w:r>
      <w:r w:rsidR="007C1116">
        <w:rPr>
          <w:lang w:eastAsia="en-GB"/>
        </w:rPr>
        <w:t xml:space="preserve"> an assumption </w:t>
      </w:r>
      <w:r w:rsidR="00640869">
        <w:rPr>
          <w:lang w:eastAsia="en-GB"/>
        </w:rPr>
        <w:t xml:space="preserve">is often </w:t>
      </w:r>
      <w:r w:rsidR="00A85E43">
        <w:rPr>
          <w:lang w:eastAsia="en-GB"/>
        </w:rPr>
        <w:t>made</w:t>
      </w:r>
      <w:r w:rsidR="00640869">
        <w:rPr>
          <w:lang w:eastAsia="en-GB"/>
        </w:rPr>
        <w:t xml:space="preserve"> </w:t>
      </w:r>
      <w:r w:rsidR="007C1116">
        <w:rPr>
          <w:lang w:eastAsia="en-GB"/>
        </w:rPr>
        <w:t xml:space="preserve">that, in the process of more accurately representing the emissions </w:t>
      </w:r>
      <w:r w:rsidR="007C1116">
        <w:rPr>
          <w:i/>
          <w:iCs/>
          <w:lang w:eastAsia="en-GB"/>
        </w:rPr>
        <w:t>responsibility</w:t>
      </w:r>
      <w:r w:rsidR="007C1116">
        <w:rPr>
          <w:lang w:eastAsia="en-GB"/>
        </w:rPr>
        <w:t xml:space="preserve"> of cities, CB accounts also provide information of </w:t>
      </w:r>
      <w:r w:rsidR="007C1116">
        <w:rPr>
          <w:i/>
          <w:iCs/>
          <w:lang w:eastAsia="en-GB"/>
        </w:rPr>
        <w:t>rel</w:t>
      </w:r>
      <w:r w:rsidR="007C1116" w:rsidRPr="00A85E43">
        <w:rPr>
          <w:i/>
          <w:iCs/>
          <w:lang w:eastAsia="en-GB"/>
        </w:rPr>
        <w:t>evance</w:t>
      </w:r>
      <w:r w:rsidR="007C1116" w:rsidRPr="00A85E43">
        <w:rPr>
          <w:lang w:eastAsia="en-GB"/>
        </w:rPr>
        <w:t xml:space="preserve"> </w:t>
      </w:r>
      <w:r w:rsidR="00640869" w:rsidRPr="00A85E43">
        <w:rPr>
          <w:lang w:eastAsia="en-GB"/>
        </w:rPr>
        <w:t xml:space="preserve">– </w:t>
      </w:r>
      <w:r w:rsidR="004937BF">
        <w:rPr>
          <w:lang w:eastAsia="en-GB"/>
        </w:rPr>
        <w:t xml:space="preserve">information </w:t>
      </w:r>
      <w:r w:rsidR="007C1116" w:rsidRPr="00A85E43">
        <w:rPr>
          <w:lang w:eastAsia="en-GB"/>
        </w:rPr>
        <w:t>on emissions sources that it is feasible and practical for a city to target with mitigation strategies.</w:t>
      </w:r>
      <w:r w:rsidR="00A85E43" w:rsidRPr="00A85E43">
        <w:rPr>
          <w:lang w:eastAsia="en-GB"/>
        </w:rPr>
        <w:t xml:space="preserve"> </w:t>
      </w:r>
      <w:ins w:id="5" w:author="Joel Millward-Hopkins" w:date="2019-04-25T10:23:00Z">
        <w:r w:rsidR="000867CB">
          <w:rPr>
            <w:lang w:eastAsia="en-GB"/>
          </w:rPr>
          <w:t>Put</w:t>
        </w:r>
        <w:r w:rsidR="000867CB" w:rsidRPr="000867CB">
          <w:rPr>
            <w:lang w:eastAsia="en-GB"/>
          </w:rPr>
          <w:t xml:space="preserve"> another way, it is </w:t>
        </w:r>
      </w:ins>
      <w:ins w:id="6" w:author="Joel Millward-Hopkins" w:date="2019-04-25T10:24:00Z">
        <w:r w:rsidR="000867CB">
          <w:rPr>
            <w:lang w:eastAsia="en-GB"/>
          </w:rPr>
          <w:t>often assumed</w:t>
        </w:r>
      </w:ins>
      <w:ins w:id="7" w:author="Joel Millward-Hopkins" w:date="2019-04-25T10:23:00Z">
        <w:r w:rsidR="000867CB" w:rsidRPr="000867CB">
          <w:rPr>
            <w:lang w:eastAsia="en-GB"/>
          </w:rPr>
          <w:t xml:space="preserve"> that </w:t>
        </w:r>
      </w:ins>
      <w:ins w:id="8" w:author="Joel Millward-Hopkins" w:date="2019-04-25T10:24:00Z">
        <w:r w:rsidR="000867CB">
          <w:rPr>
            <w:lang w:eastAsia="en-GB"/>
          </w:rPr>
          <w:t>city</w:t>
        </w:r>
      </w:ins>
      <w:ins w:id="9" w:author="Joel Millward-Hopkins" w:date="2019-04-25T10:23:00Z">
        <w:r w:rsidR="000867CB" w:rsidRPr="000867CB">
          <w:rPr>
            <w:lang w:eastAsia="en-GB"/>
          </w:rPr>
          <w:t xml:space="preserve"> governments ability to mitigate production and con</w:t>
        </w:r>
        <w:r w:rsidR="000867CB">
          <w:rPr>
            <w:lang w:eastAsia="en-GB"/>
          </w:rPr>
          <w:t>sumption emissions is comparably large</w:t>
        </w:r>
        <w:r w:rsidR="000867CB" w:rsidRPr="000867CB">
          <w:rPr>
            <w:lang w:eastAsia="en-GB"/>
          </w:rPr>
          <w:t xml:space="preserve"> </w:t>
        </w:r>
      </w:ins>
      <w:del w:id="10" w:author="Joel Millward-Hopkins" w:date="2019-04-25T10:23:00Z">
        <w:r w:rsidR="00A85E43" w:rsidRPr="00A85E43" w:rsidDel="000867CB">
          <w:rPr>
            <w:lang w:eastAsia="en-GB"/>
          </w:rPr>
          <w:delText>T</w:delText>
        </w:r>
        <w:r w:rsidR="00640869" w:rsidRPr="00A85E43" w:rsidDel="000867CB">
          <w:rPr>
            <w:lang w:eastAsia="en-GB"/>
          </w:rPr>
          <w:delText xml:space="preserve">he powers cities may have over local transport and infrastructure </w:delText>
        </w:r>
        <w:r w:rsidR="00A85E43" w:rsidRPr="00A85E43" w:rsidDel="000867CB">
          <w:rPr>
            <w:lang w:eastAsia="en-GB"/>
          </w:rPr>
          <w:delText>are assumed to be extendable</w:delText>
        </w:r>
        <w:r w:rsidR="00640869" w:rsidRPr="00A85E43" w:rsidDel="000867CB">
          <w:rPr>
            <w:lang w:eastAsia="en-GB"/>
          </w:rPr>
          <w:delText xml:space="preserve"> somehow to influence </w:delText>
        </w:r>
        <w:r w:rsidR="00A85E43" w:rsidRPr="00A85E43" w:rsidDel="000867CB">
          <w:rPr>
            <w:lang w:eastAsia="en-GB"/>
          </w:rPr>
          <w:delText>city</w:delText>
        </w:r>
        <w:r w:rsidR="00640869" w:rsidRPr="00A85E43" w:rsidDel="000867CB">
          <w:rPr>
            <w:lang w:eastAsia="en-GB"/>
          </w:rPr>
          <w:delText xml:space="preserve"> populations’ consumption patterns more broadly</w:delText>
        </w:r>
        <w:r w:rsidR="00835717" w:rsidDel="000867CB">
          <w:rPr>
            <w:lang w:eastAsia="en-GB"/>
          </w:rPr>
          <w:delText xml:space="preserve"> </w:delText>
        </w:r>
      </w:del>
      <w:r w:rsidR="00835717">
        <w:rPr>
          <w:lang w:eastAsia="en-GB"/>
        </w:rPr>
        <w:fldChar w:fldCharType="begin"/>
      </w:r>
      <w:r w:rsidR="001663B2">
        <w:rPr>
          <w:lang w:eastAsia="en-GB"/>
        </w:rPr>
        <w:instrText xml:space="preserve"> ADDIN EN.CITE &lt;EndNote&gt;&lt;Cite&gt;&lt;Author&gt;Daniel&lt;/Author&gt;&lt;Year&gt;2018&lt;/Year&gt;&lt;RecNum&gt;680&lt;/RecNum&gt;&lt;DisplayText&gt;[11]&lt;/DisplayText&gt;&lt;record&gt;&lt;rec-number&gt;680&lt;/rec-number&gt;&lt;foreign-keys&gt;&lt;key app="EN" db-id="trp9sxavnrpwwyeprv75wfdvdzzdv5x20asz" timestamp="1538989673"&gt;680&lt;/key&gt;&lt;/foreign-keys&gt;&lt;ref-type name="Journal Article"&gt;17&lt;/ref-type&gt;&lt;contributors&gt;&lt;authors&gt;&lt;author&gt;Daniel, Moran&lt;/author&gt;&lt;author&gt;Keiichiro, Kanemoto&lt;/author&gt;&lt;author&gt;Magnus, Jiborn&lt;/author&gt;&lt;author&gt;Richard, Wood&lt;/author&gt;&lt;author&gt;Johannes, Többen&lt;/author&gt;&lt;author&gt;Karen, C. Seto&lt;/author&gt;&lt;/authors&gt;&lt;/contributors&gt;&lt;titles&gt;&lt;title&gt;Carbon footprints of 13 000 cities&lt;/title&gt;&lt;secondary-title&gt;Environmental Research Letters&lt;/secondary-title&gt;&lt;/titles&gt;&lt;periodical&gt;&lt;full-title&gt;Environmental Research Letters&lt;/full-title&gt;&lt;/periodical&gt;&lt;pages&gt;064041&lt;/pages&gt;&lt;volume&gt;13&lt;/volume&gt;&lt;number&gt;6&lt;/number&gt;&lt;keywords&gt;&lt;keyword&gt;Cities, consumption-based&lt;/keyword&gt;&lt;/keywords&gt;&lt;dates&gt;&lt;year&gt;2018&lt;/year&gt;&lt;/dates&gt;&lt;isbn&gt;1748-9326&lt;/isbn&gt;&lt;urls&gt;&lt;related-urls&gt;&lt;url&gt;&lt;style face="underline" font="default" size="100%"&gt;http://stacks.iop.org/1748-9326/13/i=6/a=064041&lt;/style&gt;&lt;/url&gt;&lt;/related-urls&gt;&lt;/urls&gt;&lt;/record&gt;&lt;/Cite&gt;&lt;/EndNote&gt;</w:instrText>
      </w:r>
      <w:r w:rsidR="00835717">
        <w:rPr>
          <w:lang w:eastAsia="en-GB"/>
        </w:rPr>
        <w:fldChar w:fldCharType="separate"/>
      </w:r>
      <w:r w:rsidR="001663B2">
        <w:rPr>
          <w:noProof/>
          <w:lang w:eastAsia="en-GB"/>
        </w:rPr>
        <w:t>[11]</w:t>
      </w:r>
      <w:r w:rsidR="00835717">
        <w:rPr>
          <w:lang w:eastAsia="en-GB"/>
        </w:rPr>
        <w:fldChar w:fldCharType="end"/>
      </w:r>
      <w:r w:rsidR="00640869" w:rsidRPr="00A85E43">
        <w:rPr>
          <w:lang w:eastAsia="en-GB"/>
        </w:rPr>
        <w:t>.</w:t>
      </w:r>
      <w:r w:rsidR="00640869">
        <w:rPr>
          <w:lang w:eastAsia="en-GB"/>
        </w:rPr>
        <w:t xml:space="preserve"> </w:t>
      </w:r>
      <w:r w:rsidR="007C1116">
        <w:rPr>
          <w:lang w:eastAsia="en-GB"/>
        </w:rPr>
        <w:t xml:space="preserve">While this assumption is by no means made by all authors or policymakers, this paper </w:t>
      </w:r>
      <w:r w:rsidR="00640869">
        <w:rPr>
          <w:lang w:eastAsia="en-GB"/>
        </w:rPr>
        <w:t xml:space="preserve">argues that is it nonetheless </w:t>
      </w:r>
      <w:r w:rsidR="00A85E43">
        <w:rPr>
          <w:lang w:eastAsia="en-GB"/>
        </w:rPr>
        <w:t xml:space="preserve">a trend sufficiently common and </w:t>
      </w:r>
      <w:r w:rsidR="00640869">
        <w:rPr>
          <w:lang w:eastAsia="en-GB"/>
        </w:rPr>
        <w:t xml:space="preserve">counterproductive </w:t>
      </w:r>
      <w:r w:rsidR="00A85E43">
        <w:rPr>
          <w:lang w:eastAsia="en-GB"/>
        </w:rPr>
        <w:t>to warrant examination.</w:t>
      </w:r>
    </w:p>
    <w:p w14:paraId="50CB871E" w14:textId="283524CA" w:rsidR="00187182" w:rsidRDefault="00556259" w:rsidP="00452280">
      <w:pPr>
        <w:rPr>
          <w:lang w:eastAsia="en-GB"/>
        </w:rPr>
      </w:pPr>
      <w:r>
        <w:rPr>
          <w:lang w:eastAsia="en-GB"/>
        </w:rPr>
        <w:t>M</w:t>
      </w:r>
      <w:r w:rsidR="00F3718C">
        <w:rPr>
          <w:lang w:eastAsia="en-GB"/>
        </w:rPr>
        <w:t>uch discussion has</w:t>
      </w:r>
      <w:r w:rsidR="0041412D">
        <w:rPr>
          <w:lang w:eastAsia="en-GB"/>
        </w:rPr>
        <w:t xml:space="preserve"> taken place regarding the trade-of</w:t>
      </w:r>
      <w:r w:rsidR="00F3718C">
        <w:rPr>
          <w:lang w:eastAsia="en-GB"/>
        </w:rPr>
        <w:t>fs between PB and CB accounting</w:t>
      </w:r>
      <w:r w:rsidR="00452280">
        <w:rPr>
          <w:lang w:eastAsia="en-GB"/>
        </w:rPr>
        <w:t xml:space="preserve"> </w:t>
      </w:r>
      <w:r w:rsidR="00452280">
        <w:rPr>
          <w:lang w:eastAsia="en-GB"/>
        </w:rPr>
        <w:fldChar w:fldCharType="begin">
          <w:fldData xml:space="preserve">PEVuZE5vdGU+PENpdGU+PEF1dGhvcj5BZmlvbmlzPC9BdXRob3I+PFllYXI+MjAxNzwvWWVhcj48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</w:fldData>
        </w:fldChar>
      </w:r>
      <w:r w:rsidR="00452280">
        <w:rPr>
          <w:lang w:eastAsia="en-GB"/>
        </w:rPr>
        <w:instrText xml:space="preserve"> ADDIN EN.CITE </w:instrText>
      </w:r>
      <w:r w:rsidR="00452280">
        <w:rPr>
          <w:lang w:eastAsia="en-GB"/>
        </w:rPr>
        <w:fldChar w:fldCharType="begin">
          <w:fldData xml:space="preserve">PEVuZE5vdGU+PENpdGU+PEF1dGhvcj5BZmlvbmlzPC9BdXRob3I+PFllYXI+MjAxNzwvWWVhcj48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</w:fldData>
        </w:fldChar>
      </w:r>
      <w:r w:rsidR="00452280">
        <w:rPr>
          <w:lang w:eastAsia="en-GB"/>
        </w:rPr>
        <w:instrText xml:space="preserve"> ADDIN EN.CITE.DATA </w:instrText>
      </w:r>
      <w:r w:rsidR="00452280">
        <w:rPr>
          <w:lang w:eastAsia="en-GB"/>
        </w:rPr>
      </w:r>
      <w:r w:rsidR="00452280">
        <w:rPr>
          <w:lang w:eastAsia="en-GB"/>
        </w:rPr>
        <w:fldChar w:fldCharType="end"/>
      </w:r>
      <w:r w:rsidR="00452280">
        <w:rPr>
          <w:lang w:eastAsia="en-GB"/>
        </w:rPr>
      </w:r>
      <w:r w:rsidR="00452280">
        <w:rPr>
          <w:lang w:eastAsia="en-GB"/>
        </w:rPr>
        <w:fldChar w:fldCharType="separate"/>
      </w:r>
      <w:r w:rsidR="00452280">
        <w:rPr>
          <w:noProof/>
          <w:lang w:eastAsia="en-GB"/>
        </w:rPr>
        <w:t>[5, 18, 19]</w:t>
      </w:r>
      <w:r w:rsidR="00452280">
        <w:rPr>
          <w:lang w:eastAsia="en-GB"/>
        </w:rPr>
        <w:fldChar w:fldCharType="end"/>
      </w:r>
      <w:r w:rsidR="00F3718C">
        <w:rPr>
          <w:lang w:eastAsia="en-GB"/>
        </w:rPr>
        <w:t>,</w:t>
      </w:r>
      <w:r w:rsidR="0041412D">
        <w:rPr>
          <w:lang w:eastAsia="en-GB"/>
        </w:rPr>
        <w:t xml:space="preserve"> </w:t>
      </w:r>
      <w:r w:rsidR="001136BC">
        <w:rPr>
          <w:lang w:eastAsia="en-GB"/>
        </w:rPr>
        <w:t>but</w:t>
      </w:r>
      <w:r w:rsidR="0041412D">
        <w:rPr>
          <w:lang w:eastAsia="en-GB"/>
        </w:rPr>
        <w:t xml:space="preserve"> for cities </w:t>
      </w:r>
      <w:r w:rsidR="001136BC">
        <w:rPr>
          <w:lang w:eastAsia="en-GB"/>
        </w:rPr>
        <w:t xml:space="preserve">there are additional considerations </w:t>
      </w:r>
      <w:r w:rsidR="00187182">
        <w:rPr>
          <w:lang w:eastAsia="en-GB"/>
        </w:rPr>
        <w:t>not found in</w:t>
      </w:r>
      <w:r w:rsidR="001136BC">
        <w:rPr>
          <w:lang w:eastAsia="en-GB"/>
        </w:rPr>
        <w:t xml:space="preserve"> </w:t>
      </w:r>
      <w:r w:rsidR="00187182">
        <w:rPr>
          <w:lang w:eastAsia="en-GB"/>
        </w:rPr>
        <w:t xml:space="preserve">debates focused on </w:t>
      </w:r>
      <w:r w:rsidR="001136BC">
        <w:rPr>
          <w:lang w:eastAsia="en-GB"/>
        </w:rPr>
        <w:t xml:space="preserve">national-level </w:t>
      </w:r>
      <w:r w:rsidR="00187182">
        <w:rPr>
          <w:lang w:eastAsia="en-GB"/>
        </w:rPr>
        <w:t>accounts</w:t>
      </w:r>
      <w:r w:rsidR="00F3718C">
        <w:rPr>
          <w:lang w:eastAsia="en-GB"/>
        </w:rPr>
        <w:t>.</w:t>
      </w:r>
      <w:r w:rsidR="00187182">
        <w:rPr>
          <w:lang w:eastAsia="en-GB"/>
        </w:rPr>
        <w:t xml:space="preserve"> We</w:t>
      </w:r>
      <w:r w:rsidR="0041412D">
        <w:rPr>
          <w:lang w:eastAsia="en-GB"/>
        </w:rPr>
        <w:t xml:space="preserve"> </w:t>
      </w:r>
      <w:r w:rsidR="00187182">
        <w:rPr>
          <w:lang w:eastAsia="en-GB"/>
        </w:rPr>
        <w:t xml:space="preserve">thus interrogate the value of urban CB accounts </w:t>
      </w:r>
      <w:ins w:id="11" w:author="Joel Millward-Hopkins" w:date="2019-04-25T10:37:00Z">
        <w:r w:rsidR="003A423F">
          <w:rPr>
            <w:lang w:eastAsia="en-GB"/>
          </w:rPr>
          <w:t>for urban policymaking</w:t>
        </w:r>
      </w:ins>
      <w:ins w:id="12" w:author="Joel Millward-Hopkins" w:date="2019-04-25T10:39:00Z">
        <w:r w:rsidR="003A423F">
          <w:rPr>
            <w:lang w:eastAsia="en-GB"/>
          </w:rPr>
          <w:t>,</w:t>
        </w:r>
      </w:ins>
      <w:ins w:id="13" w:author="Joel Millward-Hopkins" w:date="2019-04-25T10:37:00Z">
        <w:r w:rsidR="003A423F">
          <w:rPr>
            <w:lang w:eastAsia="en-GB"/>
          </w:rPr>
          <w:t xml:space="preserve"> </w:t>
        </w:r>
      </w:ins>
      <w:r w:rsidR="00187182">
        <w:rPr>
          <w:lang w:eastAsia="en-GB"/>
        </w:rPr>
        <w:t>with respect to current methods and likely future developments, with particular focus upon three questions:</w:t>
      </w:r>
    </w:p>
    <w:p w14:paraId="3B922F69" w14:textId="2DF71E72" w:rsidR="00187182" w:rsidRDefault="00187182" w:rsidP="00187182">
      <w:pPr>
        <w:pStyle w:val="ListParagraph"/>
        <w:numPr>
          <w:ilvl w:val="0"/>
          <w:numId w:val="15"/>
        </w:numPr>
        <w:rPr>
          <w:lang w:eastAsia="en-GB"/>
        </w:rPr>
      </w:pPr>
      <w:r>
        <w:rPr>
          <w:lang w:eastAsia="en-GB"/>
        </w:rPr>
        <w:t xml:space="preserve">How does the treatment of </w:t>
      </w:r>
      <w:r w:rsidR="000867CB">
        <w:rPr>
          <w:lang w:eastAsia="en-GB"/>
        </w:rPr>
        <w:t xml:space="preserve">capital </w:t>
      </w:r>
      <w:r>
        <w:rPr>
          <w:lang w:eastAsia="en-GB"/>
        </w:rPr>
        <w:t xml:space="preserve">(i.e. </w:t>
      </w:r>
      <w:r w:rsidR="000867CB">
        <w:rPr>
          <w:i/>
          <w:lang w:eastAsia="en-GB"/>
        </w:rPr>
        <w:t>infrastructure</w:t>
      </w:r>
      <w:r>
        <w:rPr>
          <w:lang w:eastAsia="en-GB"/>
        </w:rPr>
        <w:t xml:space="preserve">) within IO models impact upon the </w:t>
      </w:r>
      <w:del w:id="14" w:author="Joel Millward-Hopkins" w:date="2019-04-25T10:40:00Z">
        <w:r w:rsidDel="003A423F">
          <w:rPr>
            <w:lang w:eastAsia="en-GB"/>
          </w:rPr>
          <w:delText xml:space="preserve">relevance </w:delText>
        </w:r>
      </w:del>
      <w:ins w:id="15" w:author="Joel Millward-Hopkins" w:date="2019-04-25T10:40:00Z">
        <w:r w:rsidR="003A423F">
          <w:rPr>
            <w:lang w:eastAsia="en-GB"/>
          </w:rPr>
          <w:t xml:space="preserve">value </w:t>
        </w:r>
      </w:ins>
      <w:r>
        <w:rPr>
          <w:lang w:eastAsia="en-GB"/>
        </w:rPr>
        <w:t xml:space="preserve">of the outputs for </w:t>
      </w:r>
      <w:del w:id="16" w:author="Joel Millward-Hopkins" w:date="2019-04-25T10:28:00Z">
        <w:r w:rsidDel="000867CB">
          <w:rPr>
            <w:lang w:eastAsia="en-GB"/>
          </w:rPr>
          <w:delText>local governments</w:delText>
        </w:r>
      </w:del>
      <w:ins w:id="17" w:author="Joel Millward-Hopkins" w:date="2019-04-25T10:28:00Z">
        <w:r w:rsidR="000867CB">
          <w:rPr>
            <w:lang w:eastAsia="en-GB"/>
          </w:rPr>
          <w:t>the (sometimes conflicting) purposes of responsibly and relevance</w:t>
        </w:r>
      </w:ins>
      <w:r>
        <w:rPr>
          <w:lang w:eastAsia="en-GB"/>
        </w:rPr>
        <w:t>?</w:t>
      </w:r>
    </w:p>
    <w:p w14:paraId="75460E47" w14:textId="1A631858" w:rsidR="00187182" w:rsidRDefault="00187182" w:rsidP="00187182">
      <w:pPr>
        <w:pStyle w:val="ListParagraph"/>
        <w:numPr>
          <w:ilvl w:val="0"/>
          <w:numId w:val="15"/>
        </w:numPr>
        <w:rPr>
          <w:lang w:eastAsia="en-GB"/>
        </w:rPr>
      </w:pPr>
      <w:r>
        <w:rPr>
          <w:lang w:eastAsia="en-GB"/>
        </w:rPr>
        <w:t>How valuable is the</w:t>
      </w:r>
      <w:r w:rsidRPr="00187182">
        <w:rPr>
          <w:lang w:eastAsia="en-GB"/>
        </w:rPr>
        <w:t xml:space="preserve"> information provided by </w:t>
      </w:r>
      <w:r>
        <w:rPr>
          <w:lang w:eastAsia="en-GB"/>
        </w:rPr>
        <w:t xml:space="preserve">bespoke </w:t>
      </w:r>
      <w:r w:rsidRPr="00187182">
        <w:rPr>
          <w:lang w:eastAsia="en-GB"/>
        </w:rPr>
        <w:t xml:space="preserve">urban CB accounts </w:t>
      </w:r>
      <w:r>
        <w:rPr>
          <w:lang w:eastAsia="en-GB"/>
        </w:rPr>
        <w:t>compared to that obtained via</w:t>
      </w:r>
      <w:r w:rsidRPr="00187182">
        <w:rPr>
          <w:lang w:eastAsia="en-GB"/>
        </w:rPr>
        <w:t xml:space="preserve"> </w:t>
      </w:r>
      <w:r>
        <w:rPr>
          <w:lang w:eastAsia="en-GB"/>
        </w:rPr>
        <w:t xml:space="preserve">a simple downscaling of </w:t>
      </w:r>
      <w:r w:rsidRPr="00187182">
        <w:rPr>
          <w:lang w:eastAsia="en-GB"/>
        </w:rPr>
        <w:t>national CB accounts?</w:t>
      </w:r>
    </w:p>
    <w:p w14:paraId="3010A2E4" w14:textId="75D2AE54" w:rsidR="00187182" w:rsidRDefault="00187182" w:rsidP="005D3EE3">
      <w:pPr>
        <w:pStyle w:val="ListParagraph"/>
        <w:numPr>
          <w:ilvl w:val="0"/>
          <w:numId w:val="15"/>
        </w:numPr>
        <w:rPr>
          <w:lang w:eastAsia="en-GB"/>
        </w:rPr>
      </w:pPr>
      <w:del w:id="18" w:author="Joel Millward-Hopkins" w:date="2019-04-25T10:38:00Z">
        <w:r w:rsidDel="003A423F">
          <w:rPr>
            <w:lang w:eastAsia="en-GB"/>
          </w:rPr>
          <w:delText xml:space="preserve">Given the capacities of cities, and the various components of a carbon footprint – that related to household consumption, government activities, and </w:delText>
        </w:r>
        <w:r w:rsidR="007B6539" w:rsidDel="003A423F">
          <w:rPr>
            <w:lang w:eastAsia="en-GB"/>
          </w:rPr>
          <w:delText xml:space="preserve">production of </w:delText>
        </w:r>
        <w:r w:rsidDel="003A423F">
          <w:rPr>
            <w:lang w:eastAsia="en-GB"/>
          </w:rPr>
          <w:delText>infrastructure –</w:delText>
        </w:r>
      </w:del>
      <w:ins w:id="19" w:author="Joel Millward-Hopkins" w:date="2019-04-25T10:38:00Z">
        <w:r w:rsidR="003A423F">
          <w:rPr>
            <w:lang w:eastAsia="en-GB"/>
          </w:rPr>
          <w:t>W</w:t>
        </w:r>
      </w:ins>
      <w:del w:id="20" w:author="Joel Millward-Hopkins" w:date="2019-04-25T10:38:00Z">
        <w:r w:rsidDel="003A423F">
          <w:rPr>
            <w:lang w:eastAsia="en-GB"/>
          </w:rPr>
          <w:delText xml:space="preserve"> w</w:delText>
        </w:r>
      </w:del>
      <w:r>
        <w:rPr>
          <w:lang w:eastAsia="en-GB"/>
        </w:rPr>
        <w:t>hen is ‘the city’ a valuable subnational unit of analysis</w:t>
      </w:r>
      <w:ins w:id="21" w:author="Joel Millward-Hopkins" w:date="2019-04-25T10:38:00Z">
        <w:r w:rsidR="003A423F">
          <w:rPr>
            <w:lang w:eastAsia="en-GB"/>
          </w:rPr>
          <w:t xml:space="preserve"> for subnational carbon-footprint accounting</w:t>
        </w:r>
      </w:ins>
      <w:r>
        <w:rPr>
          <w:lang w:eastAsia="en-GB"/>
        </w:rPr>
        <w:t>?</w:t>
      </w:r>
    </w:p>
    <w:p w14:paraId="6F06AADB" w14:textId="75D8CE78" w:rsidR="00676D24" w:rsidRDefault="007B6539" w:rsidP="007B6539">
      <w:pPr>
        <w:rPr>
          <w:lang w:eastAsia="en-GB"/>
        </w:rPr>
      </w:pPr>
      <w:r>
        <w:rPr>
          <w:lang w:eastAsia="en-GB"/>
        </w:rPr>
        <w:t xml:space="preserve">We discuss these </w:t>
      </w:r>
      <w:r w:rsidR="003A423F">
        <w:rPr>
          <w:lang w:eastAsia="en-GB"/>
        </w:rPr>
        <w:t>questions</w:t>
      </w:r>
      <w:r>
        <w:rPr>
          <w:lang w:eastAsia="en-GB"/>
        </w:rPr>
        <w:t xml:space="preserve"> in </w:t>
      </w:r>
      <w:r w:rsidR="003A423F">
        <w:rPr>
          <w:lang w:eastAsia="en-GB"/>
        </w:rPr>
        <w:t>the results and discussion</w:t>
      </w:r>
      <w:r>
        <w:rPr>
          <w:lang w:eastAsia="en-GB"/>
        </w:rPr>
        <w:t xml:space="preserve"> below</w:t>
      </w:r>
      <w:r w:rsidR="003A423F">
        <w:rPr>
          <w:lang w:eastAsia="en-GB"/>
        </w:rPr>
        <w:t>, after first providing an</w:t>
      </w:r>
      <w:r>
        <w:rPr>
          <w:lang w:eastAsia="en-GB"/>
        </w:rPr>
        <w:t xml:space="preserve"> overview of urban IO models</w:t>
      </w:r>
      <w:r w:rsidR="002A292C">
        <w:rPr>
          <w:lang w:eastAsia="en-GB"/>
        </w:rPr>
        <w:t xml:space="preserve"> in Section 2.</w:t>
      </w:r>
      <w:r>
        <w:rPr>
          <w:lang w:eastAsia="en-GB"/>
        </w:rPr>
        <w:t xml:space="preserve"> </w:t>
      </w:r>
      <w:r w:rsidR="002A292C">
        <w:rPr>
          <w:lang w:eastAsia="en-GB"/>
        </w:rPr>
        <w:t>D</w:t>
      </w:r>
      <w:r>
        <w:rPr>
          <w:lang w:eastAsia="en-GB"/>
        </w:rPr>
        <w:t xml:space="preserve">etails on the data </w:t>
      </w:r>
      <w:r w:rsidR="002A292C">
        <w:rPr>
          <w:lang w:eastAsia="en-GB"/>
        </w:rPr>
        <w:t xml:space="preserve">and analysis </w:t>
      </w:r>
      <w:r>
        <w:rPr>
          <w:lang w:eastAsia="en-GB"/>
        </w:rPr>
        <w:t xml:space="preserve">we use to support our </w:t>
      </w:r>
      <w:r w:rsidR="002A292C">
        <w:rPr>
          <w:lang w:eastAsia="en-GB"/>
        </w:rPr>
        <w:t xml:space="preserve">argument are included in the </w:t>
      </w:r>
      <w:r w:rsidR="002A292C" w:rsidRPr="00D4797E">
        <w:rPr>
          <w:lang w:eastAsia="en-GB"/>
        </w:rPr>
        <w:t>Supplementary Materials</w:t>
      </w:r>
      <w:r w:rsidRPr="00D4797E">
        <w:rPr>
          <w:lang w:eastAsia="en-GB"/>
        </w:rPr>
        <w:t>.</w:t>
      </w:r>
    </w:p>
    <w:p w14:paraId="61C6C00F" w14:textId="77777777" w:rsidR="00231DBB" w:rsidRDefault="00231DBB" w:rsidP="00231DBB">
      <w:pPr>
        <w:rPr>
          <w:lang w:eastAsia="en-GB"/>
        </w:rPr>
      </w:pPr>
    </w:p>
    <w:p w14:paraId="69035137" w14:textId="007B85DA" w:rsidR="001311A9" w:rsidRPr="00DF1CA8" w:rsidRDefault="001311A9" w:rsidP="003F7FE7">
      <w:pPr>
        <w:spacing w:line="240" w:lineRule="auto"/>
        <w:rPr>
          <w:i/>
          <w:sz w:val="28"/>
          <w:szCs w:val="28"/>
          <w:lang w:eastAsia="en-GB"/>
        </w:rPr>
      </w:pPr>
      <w:r w:rsidRPr="001311A9">
        <w:rPr>
          <w:rFonts w:eastAsia="Times New Roman" w:cs="Times New Roman"/>
          <w:b/>
          <w:bCs/>
          <w:color w:val="000000"/>
          <w:sz w:val="24"/>
          <w:szCs w:val="24"/>
          <w:lang w:eastAsia="en-GB"/>
        </w:rPr>
        <w:t>2.    </w:t>
      </w:r>
      <w:r w:rsidR="00F8778E" w:rsidRPr="00F8778E">
        <w:rPr>
          <w:rFonts w:eastAsia="Times New Roman" w:cs="Times New Roman"/>
          <w:b/>
          <w:bCs/>
          <w:color w:val="000000"/>
          <w:sz w:val="24"/>
          <w:szCs w:val="24"/>
          <w:lang w:eastAsia="en-GB"/>
        </w:rPr>
        <w:t xml:space="preserve">Urban </w:t>
      </w:r>
      <w:r w:rsidR="003F7FE7">
        <w:rPr>
          <w:rFonts w:eastAsia="Times New Roman" w:cs="Times New Roman"/>
          <w:b/>
          <w:bCs/>
          <w:color w:val="000000"/>
          <w:sz w:val="24"/>
          <w:szCs w:val="24"/>
          <w:lang w:eastAsia="en-GB"/>
        </w:rPr>
        <w:t xml:space="preserve">carbon footprint </w:t>
      </w:r>
      <w:r w:rsidR="00F8778E" w:rsidRPr="00F8778E">
        <w:rPr>
          <w:rFonts w:eastAsia="Times New Roman" w:cs="Times New Roman"/>
          <w:b/>
          <w:bCs/>
          <w:color w:val="000000"/>
          <w:sz w:val="24"/>
          <w:szCs w:val="24"/>
          <w:lang w:eastAsia="en-GB"/>
        </w:rPr>
        <w:t>models</w:t>
      </w:r>
    </w:p>
    <w:p w14:paraId="6D929A13" w14:textId="721250EF" w:rsidR="00674CEA" w:rsidRDefault="00674CEA" w:rsidP="00724033">
      <w:pPr>
        <w:spacing w:after="80"/>
        <w:rPr>
          <w:ins w:id="22" w:author="Joel Millward-Hopkins" w:date="2019-04-16T09:47:00Z"/>
          <w:lang w:eastAsia="en-GB"/>
        </w:rPr>
      </w:pPr>
      <w:ins w:id="23" w:author="Joel Millward-Hopkins" w:date="2019-04-16T09:47:00Z">
        <w:r>
          <w:rPr>
            <w:lang w:eastAsia="en-GB"/>
          </w:rPr>
          <w:t xml:space="preserve">2.1. </w:t>
        </w:r>
      </w:ins>
      <w:ins w:id="24" w:author="Joel Millward-Hopkins" w:date="2019-04-16T09:48:00Z">
        <w:r>
          <w:rPr>
            <w:lang w:eastAsia="en-GB"/>
          </w:rPr>
          <w:t>IO models</w:t>
        </w:r>
      </w:ins>
    </w:p>
    <w:p w14:paraId="3B4298FA" w14:textId="67AB3E3A" w:rsidR="003B021A" w:rsidRDefault="00BB4C5D">
      <w:pPr>
        <w:rPr>
          <w:lang w:eastAsia="en-GB"/>
        </w:rPr>
      </w:pPr>
      <w:r>
        <w:rPr>
          <w:lang w:eastAsia="en-GB"/>
        </w:rPr>
        <w:t xml:space="preserve">Input output </w:t>
      </w:r>
      <w:del w:id="25" w:author="Joel Millward-Hopkins" w:date="2019-04-16T09:48:00Z">
        <w:r w:rsidDel="00674CEA">
          <w:rPr>
            <w:lang w:eastAsia="en-GB"/>
          </w:rPr>
          <w:delText xml:space="preserve">tables </w:delText>
        </w:r>
      </w:del>
      <w:ins w:id="26" w:author="Joel Millward-Hopkins" w:date="2019-04-16T09:48:00Z">
        <w:r w:rsidR="00674CEA">
          <w:rPr>
            <w:lang w:eastAsia="en-GB"/>
          </w:rPr>
          <w:t xml:space="preserve">models </w:t>
        </w:r>
      </w:ins>
      <w:r>
        <w:rPr>
          <w:lang w:eastAsia="en-GB"/>
        </w:rPr>
        <w:t xml:space="preserve">capture all the economic transactions occurring between the various industries and final consumers of an economy. Multi-regional models </w:t>
      </w:r>
      <w:r w:rsidR="00450822">
        <w:rPr>
          <w:lang w:eastAsia="en-GB"/>
        </w:rPr>
        <w:t xml:space="preserve">include </w:t>
      </w:r>
      <w:r>
        <w:rPr>
          <w:lang w:eastAsia="en-GB"/>
        </w:rPr>
        <w:t>international trade. Environmentally extended IO models</w:t>
      </w:r>
      <w:r w:rsidR="00A92964">
        <w:rPr>
          <w:lang w:eastAsia="en-GB"/>
        </w:rPr>
        <w:t xml:space="preserve"> </w:t>
      </w:r>
      <w:r>
        <w:rPr>
          <w:lang w:eastAsia="en-GB"/>
        </w:rPr>
        <w:t>for carbon emissions take the source emissions of each industry and reallocate these to final consumers by attaching them to the financial transactions occurring in between industries</w:t>
      </w:r>
      <w:r w:rsidRPr="00BB4C5D">
        <w:rPr>
          <w:lang w:eastAsia="en-GB"/>
        </w:rPr>
        <w:t xml:space="preserve"> </w:t>
      </w:r>
      <w:r>
        <w:rPr>
          <w:lang w:eastAsia="en-GB"/>
        </w:rPr>
        <w:t xml:space="preserve">along supply chains. </w:t>
      </w:r>
      <w:r w:rsidR="00A92964">
        <w:rPr>
          <w:lang w:eastAsia="en-GB"/>
        </w:rPr>
        <w:t>These extended models allow m</w:t>
      </w:r>
      <w:r>
        <w:rPr>
          <w:lang w:eastAsia="en-GB"/>
        </w:rPr>
        <w:t xml:space="preserve">atrices </w:t>
      </w:r>
      <w:r w:rsidR="00A92964">
        <w:rPr>
          <w:lang w:eastAsia="en-GB"/>
        </w:rPr>
        <w:t>to</w:t>
      </w:r>
      <w:r>
        <w:rPr>
          <w:lang w:eastAsia="en-GB"/>
        </w:rPr>
        <w:t xml:space="preserve"> be produced that indicate the carbon intensity of a unit of expenditure</w:t>
      </w:r>
      <w:r w:rsidR="00AF0BD0">
        <w:rPr>
          <w:lang w:eastAsia="en-GB"/>
        </w:rPr>
        <w:t xml:space="preserve"> (</w:t>
      </w:r>
      <w:r w:rsidR="00A92964">
        <w:rPr>
          <w:lang w:eastAsia="en-GB"/>
        </w:rPr>
        <w:t xml:space="preserve">or </w:t>
      </w:r>
      <w:r w:rsidR="00AF0BD0" w:rsidRPr="00AF0BD0">
        <w:rPr>
          <w:i/>
          <w:iCs/>
          <w:lang w:eastAsia="en-GB"/>
        </w:rPr>
        <w:t>final demand</w:t>
      </w:r>
      <w:r w:rsidR="00AF0BD0">
        <w:rPr>
          <w:lang w:eastAsia="en-GB"/>
        </w:rPr>
        <w:t>)</w:t>
      </w:r>
      <w:r>
        <w:rPr>
          <w:lang w:eastAsia="en-GB"/>
        </w:rPr>
        <w:t xml:space="preserve"> on any goods and services in an economy, and where the emissions occur in terms of source industry and </w:t>
      </w:r>
      <w:r w:rsidR="00A92964">
        <w:rPr>
          <w:lang w:eastAsia="en-GB"/>
        </w:rPr>
        <w:t xml:space="preserve">world </w:t>
      </w:r>
      <w:r>
        <w:rPr>
          <w:lang w:eastAsia="en-GB"/>
        </w:rPr>
        <w:t>region</w:t>
      </w:r>
      <w:r w:rsidR="00AF0BD0">
        <w:rPr>
          <w:lang w:eastAsia="en-GB"/>
        </w:rPr>
        <w:t xml:space="preserve">. These are then combined with final demand </w:t>
      </w:r>
      <w:r w:rsidR="00A92964">
        <w:rPr>
          <w:lang w:eastAsia="en-GB"/>
        </w:rPr>
        <w:t>data for</w:t>
      </w:r>
      <w:r w:rsidR="00AF0BD0">
        <w:rPr>
          <w:lang w:eastAsia="en-GB"/>
        </w:rPr>
        <w:t xml:space="preserve"> a region (nation, city, etc.) to obtain the carbon footprint.</w:t>
      </w:r>
      <w:r w:rsidR="003B021A" w:rsidRPr="003B021A">
        <w:rPr>
          <w:lang w:eastAsia="en-GB"/>
        </w:rPr>
        <w:t xml:space="preserve"> </w:t>
      </w:r>
      <w:r w:rsidR="003B021A">
        <w:rPr>
          <w:lang w:eastAsia="en-GB"/>
        </w:rPr>
        <w:t>The mathematics of the approach are explained well in various other papers</w:t>
      </w:r>
      <w:r w:rsidR="009B34CE">
        <w:rPr>
          <w:lang w:eastAsia="en-GB"/>
        </w:rPr>
        <w:t xml:space="preserve"> </w:t>
      </w:r>
      <w:r w:rsidR="002C082C">
        <w:rPr>
          <w:lang w:eastAsia="en-GB"/>
        </w:rPr>
        <w:fldChar w:fldCharType="begin">
          <w:fldData xml:space="preserve">PEVuZE5vdGU+PENpdGU+PEF1dGhvcj5CYXJyZXR0PC9BdXRob3I+PFllYXI+MjAxMzwvWWVhcj48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</w:fldData>
        </w:fldChar>
      </w:r>
      <w:r w:rsidR="00F02249">
        <w:rPr>
          <w:lang w:eastAsia="en-GB"/>
        </w:rPr>
        <w:instrText xml:space="preserve"> ADDIN EN.CITE </w:instrText>
      </w:r>
      <w:r w:rsidR="00F02249">
        <w:rPr>
          <w:lang w:eastAsia="en-GB"/>
        </w:rPr>
        <w:fldChar w:fldCharType="begin">
          <w:fldData xml:space="preserve">PEVuZE5vdGU+PENpdGU+PEF1dGhvcj5CYXJyZXR0PC9BdXRob3I+PFllYXI+MjAxMzwvWWVhcj48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</w:fldData>
        </w:fldChar>
      </w:r>
      <w:r w:rsidR="00F02249">
        <w:rPr>
          <w:lang w:eastAsia="en-GB"/>
        </w:rPr>
        <w:instrText xml:space="preserve"> ADDIN EN.CITE.DATA </w:instrText>
      </w:r>
      <w:r w:rsidR="00F02249">
        <w:rPr>
          <w:lang w:eastAsia="en-GB"/>
        </w:rPr>
      </w:r>
      <w:r w:rsidR="00F02249">
        <w:rPr>
          <w:lang w:eastAsia="en-GB"/>
        </w:rPr>
        <w:fldChar w:fldCharType="end"/>
      </w:r>
      <w:r w:rsidR="002C082C">
        <w:rPr>
          <w:lang w:eastAsia="en-GB"/>
        </w:rPr>
      </w:r>
      <w:r w:rsidR="002C082C">
        <w:rPr>
          <w:lang w:eastAsia="en-GB"/>
        </w:rPr>
        <w:fldChar w:fldCharType="separate"/>
      </w:r>
      <w:r w:rsidR="00F02249">
        <w:rPr>
          <w:noProof/>
          <w:lang w:eastAsia="en-GB"/>
        </w:rPr>
        <w:t>[7, 20, 21]</w:t>
      </w:r>
      <w:r w:rsidR="002C082C">
        <w:rPr>
          <w:lang w:eastAsia="en-GB"/>
        </w:rPr>
        <w:fldChar w:fldCharType="end"/>
      </w:r>
      <w:r w:rsidR="003B021A">
        <w:rPr>
          <w:lang w:eastAsia="en-GB"/>
        </w:rPr>
        <w:t>.</w:t>
      </w:r>
    </w:p>
    <w:p w14:paraId="42A66189" w14:textId="1BE62339" w:rsidR="009B52BC" w:rsidRDefault="00AF0BD0" w:rsidP="00962620">
      <w:pPr>
        <w:rPr>
          <w:lang w:eastAsia="en-GB"/>
        </w:rPr>
      </w:pPr>
      <w:r>
        <w:rPr>
          <w:lang w:eastAsia="en-GB"/>
        </w:rPr>
        <w:t xml:space="preserve">Final demand is generally divided into </w:t>
      </w:r>
      <w:r w:rsidRPr="00AF0BD0">
        <w:rPr>
          <w:i/>
          <w:iCs/>
          <w:lang w:eastAsia="en-GB"/>
        </w:rPr>
        <w:t>household</w:t>
      </w:r>
      <w:r>
        <w:rPr>
          <w:lang w:eastAsia="en-GB"/>
        </w:rPr>
        <w:t xml:space="preserve">, </w:t>
      </w:r>
      <w:r w:rsidRPr="00AF0BD0">
        <w:rPr>
          <w:i/>
          <w:iCs/>
          <w:lang w:eastAsia="en-GB"/>
        </w:rPr>
        <w:t>government</w:t>
      </w:r>
      <w:ins w:id="27" w:author="Joel Millward-Hopkins" w:date="2019-04-16T09:45:00Z">
        <w:r w:rsidR="00962620">
          <w:rPr>
            <w:lang w:eastAsia="en-GB"/>
          </w:rPr>
          <w:t xml:space="preserve"> and</w:t>
        </w:r>
      </w:ins>
      <w:del w:id="28" w:author="Joel Millward-Hopkins" w:date="2019-04-16T09:45:00Z">
        <w:r w:rsidDel="00962620">
          <w:rPr>
            <w:lang w:eastAsia="en-GB"/>
          </w:rPr>
          <w:delText>,</w:delText>
        </w:r>
      </w:del>
      <w:r>
        <w:rPr>
          <w:lang w:eastAsia="en-GB"/>
        </w:rPr>
        <w:t xml:space="preserve"> </w:t>
      </w:r>
      <w:r w:rsidRPr="00AF0BD0">
        <w:rPr>
          <w:i/>
          <w:iCs/>
          <w:lang w:eastAsia="en-GB"/>
        </w:rPr>
        <w:t>capital</w:t>
      </w:r>
      <w:r>
        <w:rPr>
          <w:lang w:eastAsia="en-GB"/>
        </w:rPr>
        <w:t xml:space="preserve"> </w:t>
      </w:r>
      <w:ins w:id="29" w:author="Joel Millward-Hopkins" w:date="2019-04-16T09:45:00Z">
        <w:r w:rsidR="00962620">
          <w:rPr>
            <w:lang w:eastAsia="en-GB"/>
          </w:rPr>
          <w:t>(</w:t>
        </w:r>
      </w:ins>
      <w:r>
        <w:rPr>
          <w:lang w:eastAsia="en-GB"/>
        </w:rPr>
        <w:t xml:space="preserve">and </w:t>
      </w:r>
      <w:r w:rsidRPr="00AF0BD0">
        <w:rPr>
          <w:i/>
          <w:iCs/>
          <w:lang w:eastAsia="en-GB"/>
        </w:rPr>
        <w:t>other</w:t>
      </w:r>
      <w:del w:id="30" w:author="Joel Millward-Hopkins" w:date="2019-04-16T09:45:00Z">
        <w:r w:rsidDel="00962620">
          <w:rPr>
            <w:lang w:eastAsia="en-GB"/>
          </w:rPr>
          <w:delText xml:space="preserve"> </w:delText>
        </w:r>
      </w:del>
      <w:ins w:id="31" w:author="Joel Millward-Hopkins" w:date="2019-04-16T09:45:00Z">
        <w:r w:rsidR="00962620">
          <w:rPr>
            <w:lang w:eastAsia="en-GB"/>
          </w:rPr>
          <w:t xml:space="preserve">, </w:t>
        </w:r>
      </w:ins>
      <w:del w:id="32" w:author="Joel Millward-Hopkins" w:date="2019-04-16T09:45:00Z">
        <w:r w:rsidDel="00962620">
          <w:rPr>
            <w:lang w:eastAsia="en-GB"/>
          </w:rPr>
          <w:delText>(which</w:delText>
        </w:r>
      </w:del>
      <w:ins w:id="33" w:author="Joel Millward-Hopkins" w:date="2019-04-16T09:45:00Z">
        <w:r w:rsidR="00962620">
          <w:rPr>
            <w:lang w:eastAsia="en-GB"/>
          </w:rPr>
          <w:t>but this</w:t>
        </w:r>
      </w:ins>
      <w:r>
        <w:rPr>
          <w:lang w:eastAsia="en-GB"/>
        </w:rPr>
        <w:t xml:space="preserve"> is typically negligible). </w:t>
      </w:r>
      <w:r w:rsidR="009B52BC">
        <w:rPr>
          <w:lang w:eastAsia="en-GB"/>
        </w:rPr>
        <w:t>The split between these various sources varies significantly betwe</w:t>
      </w:r>
      <w:r w:rsidR="00F90BD1">
        <w:rPr>
          <w:lang w:eastAsia="en-GB"/>
        </w:rPr>
        <w:t>en geographic</w:t>
      </w:r>
      <w:r w:rsidR="00A53073">
        <w:rPr>
          <w:lang w:eastAsia="en-GB"/>
        </w:rPr>
        <w:t xml:space="preserve"> regions, and relates to </w:t>
      </w:r>
      <w:r w:rsidR="009B52BC">
        <w:rPr>
          <w:lang w:eastAsia="en-GB"/>
        </w:rPr>
        <w:t>regions’ development trajectories.</w:t>
      </w:r>
      <w:r w:rsidR="007414CA">
        <w:rPr>
          <w:lang w:eastAsia="en-GB"/>
        </w:rPr>
        <w:t xml:space="preserve"> </w:t>
      </w:r>
      <w:r w:rsidR="00A53073">
        <w:rPr>
          <w:lang w:eastAsia="en-GB"/>
        </w:rPr>
        <w:t>H</w:t>
      </w:r>
      <w:r w:rsidR="007414CA">
        <w:rPr>
          <w:lang w:eastAsia="en-GB"/>
        </w:rPr>
        <w:t xml:space="preserve">ousehold expenditure typically </w:t>
      </w:r>
      <w:r w:rsidR="00A53073">
        <w:rPr>
          <w:lang w:eastAsia="en-GB"/>
        </w:rPr>
        <w:t>accounts</w:t>
      </w:r>
      <w:r w:rsidR="007414CA">
        <w:rPr>
          <w:lang w:eastAsia="en-GB"/>
        </w:rPr>
        <w:t xml:space="preserve"> for ~40-80% of a nation’s emissions</w:t>
      </w:r>
      <w:r w:rsidR="00A4665F">
        <w:rPr>
          <w:lang w:eastAsia="en-GB"/>
        </w:rPr>
        <w:t xml:space="preserve"> </w:t>
      </w:r>
      <w:r w:rsidR="00A4665F">
        <w:rPr>
          <w:lang w:eastAsia="en-GB"/>
        </w:rPr>
        <w:fldChar w:fldCharType="begin"/>
      </w:r>
      <w:r w:rsidR="00A4665F">
        <w:rPr>
          <w:lang w:eastAsia="en-GB"/>
        </w:rPr>
        <w:instrText xml:space="preserve"> ADDIN EN.CITE &lt;EndNote&gt;&lt;Cite&gt;&lt;Author&gt;Ivanova&lt;/Author&gt;&lt;Year&gt;2016&lt;/Year&gt;&lt;RecNum&gt;728&lt;/RecNum&gt;&lt;DisplayText&gt;[22]&lt;/DisplayText&gt;&lt;record&gt;&lt;rec-number&gt;728&lt;/rec-number&gt;&lt;foreign-keys&gt;&lt;key app="EN" db-id="trp9sxavnrpwwyeprv75wfdvdzzdv5x20asz" timestamp="1548172868"&gt;728&lt;/key&gt;&lt;/foreign-keys&gt;&lt;ref-type name="Journal Article"&gt;17&lt;/ref-type&gt;&lt;contributors&gt;&lt;authors&gt;&lt;author&gt;Ivanova, Diana&lt;/author&gt;&lt;author&gt;Stadler, Konstantin&lt;/author&gt;&lt;author&gt;Steen-Olsen, Kjartan&lt;/author&gt;&lt;author&gt;Wood, Richard&lt;/author&gt;&lt;author&gt;Vita, Gibran&lt;/author&gt;&lt;author&gt;Tukker, Arnold&lt;/author&gt;&lt;author&gt;Hertwich, Edgar G.&lt;/author&gt;&lt;/authors&gt;&lt;/contributors&gt;&lt;titles&gt;&lt;title&gt;Environmental Impact Assessment of Household Consumption&lt;/title&gt;&lt;secondary-title&gt;Journal of Industrial Ecology&lt;/secondary-title&gt;&lt;/titles&gt;&lt;periodical&gt;&lt;full-title&gt;Journal of Industrial Ecology&lt;/full-title&gt;&lt;/periodical&gt;&lt;pages&gt;526-536&lt;/pages&gt;&lt;volume&gt;20&lt;/volume&gt;&lt;number&gt;3&lt;/number&gt;&lt;keywords&gt;&lt;keyword&gt;consumption-based&lt;/keyword&gt;&lt;/keywords&gt;&lt;dates&gt;&lt;year&gt;2016&lt;/year&gt;&lt;/dates&gt;&lt;urls&gt;&lt;related-urls&gt;&lt;url&gt;&lt;style face="underline" font="default" size="100%"&gt;https://onlinelibrary.wiley.com/doi/abs/10.1111/jiec.12371&lt;/style&gt;&lt;/url&gt;&lt;/related-urls&gt;&lt;/urls&gt;&lt;electronic-resource-num&gt;doi:10.1111/jiec.12371&lt;/electronic-resource-num&gt;&lt;/record&gt;&lt;/Cite&gt;&lt;/EndNote&gt;</w:instrText>
      </w:r>
      <w:r w:rsidR="00A4665F">
        <w:rPr>
          <w:lang w:eastAsia="en-GB"/>
        </w:rPr>
        <w:fldChar w:fldCharType="separate"/>
      </w:r>
      <w:r w:rsidR="00A4665F">
        <w:rPr>
          <w:noProof/>
          <w:lang w:eastAsia="en-GB"/>
        </w:rPr>
        <w:t>[22]</w:t>
      </w:r>
      <w:r w:rsidR="00A4665F">
        <w:rPr>
          <w:lang w:eastAsia="en-GB"/>
        </w:rPr>
        <w:fldChar w:fldCharType="end"/>
      </w:r>
      <w:r w:rsidR="007414CA">
        <w:rPr>
          <w:lang w:eastAsia="en-GB"/>
        </w:rPr>
        <w:t xml:space="preserve">, followed by capital ranging from ~15% to 55% </w:t>
      </w:r>
      <w:r w:rsidR="002C082C">
        <w:rPr>
          <w:lang w:eastAsia="en-GB"/>
        </w:rPr>
        <w:fldChar w:fldCharType="begin"/>
      </w:r>
      <w:r w:rsidR="00A4665F">
        <w:rPr>
          <w:lang w:eastAsia="en-GB"/>
        </w:rPr>
        <w:instrText xml:space="preserve"> ADDIN EN.CITE &lt;EndNote&gt;&lt;Cite&gt;&lt;Author&gt;Södersten&lt;/Author&gt;&lt;Year&gt;2018&lt;/Year&gt;&lt;RecNum&gt;767&lt;/RecNum&gt;&lt;DisplayText&gt;[23]&lt;/DisplayText&gt;&lt;record&gt;&lt;rec-number&gt;767&lt;/rec-number&gt;&lt;foreign-keys&gt;&lt;key app="EN" db-id="trp9sxavnrpwwyeprv75wfdvdzzdv5x20asz" timestamp="1548962474"&gt;767&lt;/key&gt;&lt;/foreign-keys&gt;&lt;ref-type name="Journal Article"&gt;17&lt;/ref-type&gt;&lt;contributors&gt;&lt;authors&gt;&lt;author&gt;Södersten, Carl-Johan&lt;/author&gt;&lt;author&gt;Wood, Richard&lt;/author&gt;&lt;author&gt;Hertwich, Edgar G.&lt;/author&gt;&lt;/authors&gt;&lt;/contributors&gt;&lt;titles&gt;&lt;title&gt;Environmental Impacts of Capital Formation&lt;/title&gt;&lt;secondary-title&gt;Journal of Industrial Ecology&lt;/secondary-title&gt;&lt;/titles&gt;&lt;periodical&gt;&lt;full-title&gt;Journal of Industrial Ecology&lt;/full-title&gt;&lt;/periodical&gt;&lt;pages&gt;55-67&lt;/pages&gt;&lt;volume&gt;22&lt;/volume&gt;&lt;number&gt;1&lt;/number&gt;&lt;dates&gt;&lt;year&gt;2018&lt;/year&gt;&lt;/dates&gt;&lt;urls&gt;&lt;related-urls&gt;&lt;url&gt;https://onlinelibrary.wiley.com/doi/abs/10.1111/jiec.12532&lt;/url&gt;&lt;url&gt;https://onlinelibrary.wiley.com/doi/pdf/10.1111/jiec.12532&lt;/url&gt;&lt;/related-urls&gt;&lt;/urls&gt;&lt;electronic-resource-num&gt;doi:10.1111/jiec.12532&lt;/electronic-resource-num&gt;&lt;/record&gt;&lt;/Cite&gt;&lt;/EndNote&gt;</w:instrText>
      </w:r>
      <w:r w:rsidR="002C082C">
        <w:rPr>
          <w:lang w:eastAsia="en-GB"/>
        </w:rPr>
        <w:fldChar w:fldCharType="separate"/>
      </w:r>
      <w:r w:rsidR="00A4665F">
        <w:rPr>
          <w:noProof/>
          <w:lang w:eastAsia="en-GB"/>
        </w:rPr>
        <w:t>[23]</w:t>
      </w:r>
      <w:r w:rsidR="002C082C">
        <w:rPr>
          <w:lang w:eastAsia="en-GB"/>
        </w:rPr>
        <w:fldChar w:fldCharType="end"/>
      </w:r>
      <w:r w:rsidR="007414CA">
        <w:rPr>
          <w:lang w:eastAsia="en-GB"/>
        </w:rPr>
        <w:t xml:space="preserve"> and government </w:t>
      </w:r>
      <w:r w:rsidR="00A53073">
        <w:rPr>
          <w:lang w:eastAsia="en-GB"/>
        </w:rPr>
        <w:t>at 5%-20%</w:t>
      </w:r>
      <w:r w:rsidR="002C082C">
        <w:rPr>
          <w:lang w:eastAsia="en-GB"/>
        </w:rPr>
        <w:t xml:space="preserve"> </w:t>
      </w:r>
      <w:r w:rsidR="002C082C">
        <w:rPr>
          <w:lang w:eastAsia="en-GB"/>
        </w:rPr>
        <w:fldChar w:fldCharType="begin"/>
      </w:r>
      <w:r w:rsidR="00FE08C4">
        <w:rPr>
          <w:lang w:eastAsia="en-GB"/>
        </w:rPr>
        <w:instrText xml:space="preserve"> ADDIN EN.CITE &lt;EndNote&gt;&lt;Cite&gt;&lt;Author&gt;C40&lt;/Author&gt;&lt;Year&gt;2018&lt;/Year&gt;&lt;RecNum&gt;667&lt;/RecNum&gt;&lt;DisplayText&gt;[17]&lt;/DisplayText&gt;&lt;record&gt;&lt;rec-number&gt;667&lt;/rec-number&gt;&lt;foreign-keys&gt;&lt;key app="EN" db-id="trp9sxavnrpwwyeprv75wfdvdzzdv5x20asz" timestamp="1524496538"&gt;667&lt;/key&gt;&lt;/foreign-keys&gt;&lt;ref-type name="Report"&gt;27&lt;/ref-type&gt;&lt;contributors&gt;&lt;authors&gt;&lt;author&gt;C40&lt;/author&gt;&lt;/authors&gt;&lt;/contributors&gt;&lt;titles&gt;&lt;title&gt;Consumption-based GHG emissions of C40 cities&lt;/title&gt;&lt;/titles&gt;&lt;dates&gt;&lt;year&gt;2018&lt;/year&gt;&lt;/dates&gt;&lt;publisher&gt;C40 Cities, University of Leeds, University of New South Wales, and Arup&lt;/publisher&gt;&lt;urls&gt;&lt;related-urls&gt;&lt;url&gt;http://www.c40.org/researches&lt;/url&gt;&lt;/related-urls&gt;&lt;/urls&gt;&lt;/record&gt;&lt;/Cite&gt;&lt;/EndNote&gt;</w:instrText>
      </w:r>
      <w:r w:rsidR="002C082C">
        <w:rPr>
          <w:lang w:eastAsia="en-GB"/>
        </w:rPr>
        <w:fldChar w:fldCharType="separate"/>
      </w:r>
      <w:r w:rsidR="00FE08C4">
        <w:rPr>
          <w:noProof/>
          <w:lang w:eastAsia="en-GB"/>
        </w:rPr>
        <w:t>[17]</w:t>
      </w:r>
      <w:r w:rsidR="002C082C">
        <w:rPr>
          <w:lang w:eastAsia="en-GB"/>
        </w:rPr>
        <w:fldChar w:fldCharType="end"/>
      </w:r>
      <w:r w:rsidR="00A53073">
        <w:rPr>
          <w:lang w:eastAsia="en-GB"/>
        </w:rPr>
        <w:t>. China lies at the top end of the data for capital-related emissions.</w:t>
      </w:r>
    </w:p>
    <w:p w14:paraId="68330569" w14:textId="70B1CEB4" w:rsidR="00AF0BD0" w:rsidRDefault="00AF0BD0">
      <w:pPr>
        <w:rPr>
          <w:ins w:id="34" w:author="Joel Millward-Hopkins" w:date="2019-04-16T09:49:00Z"/>
          <w:lang w:eastAsia="en-GB"/>
        </w:rPr>
      </w:pPr>
      <w:r>
        <w:rPr>
          <w:lang w:eastAsia="en-GB"/>
        </w:rPr>
        <w:t xml:space="preserve">A crucial point for our later </w:t>
      </w:r>
      <w:r w:rsidR="003A423F">
        <w:rPr>
          <w:lang w:eastAsia="en-GB"/>
        </w:rPr>
        <w:t xml:space="preserve">discussion </w:t>
      </w:r>
      <w:r>
        <w:rPr>
          <w:lang w:eastAsia="en-GB"/>
        </w:rPr>
        <w:t xml:space="preserve">relates to </w:t>
      </w:r>
      <w:r w:rsidRPr="00A53073">
        <w:rPr>
          <w:iCs/>
          <w:lang w:eastAsia="en-GB"/>
        </w:rPr>
        <w:t>capital</w:t>
      </w:r>
      <w:r>
        <w:rPr>
          <w:lang w:eastAsia="en-GB"/>
        </w:rPr>
        <w:t xml:space="preserve"> expenditure. Although capital – </w:t>
      </w:r>
      <w:r w:rsidR="00F8778E">
        <w:rPr>
          <w:lang w:eastAsia="en-GB"/>
        </w:rPr>
        <w:t>e.g.</w:t>
      </w:r>
      <w:r>
        <w:rPr>
          <w:lang w:eastAsia="en-GB"/>
        </w:rPr>
        <w:t xml:space="preserve"> houses, public infrastructures, factories – is typically considered a distinct final demand category in IO models, </w:t>
      </w:r>
      <w:r w:rsidR="00F8778E">
        <w:rPr>
          <w:lang w:eastAsia="en-GB"/>
        </w:rPr>
        <w:t xml:space="preserve">much of </w:t>
      </w:r>
      <w:r>
        <w:rPr>
          <w:lang w:eastAsia="en-GB"/>
        </w:rPr>
        <w:t xml:space="preserve">it actually forms an input into other final demand categories. For example, in current IO models, </w:t>
      </w:r>
      <w:r w:rsidR="003B021A">
        <w:rPr>
          <w:lang w:eastAsia="en-GB"/>
        </w:rPr>
        <w:t xml:space="preserve">the emissions from </w:t>
      </w:r>
      <w:r w:rsidR="00A53073">
        <w:rPr>
          <w:lang w:eastAsia="en-GB"/>
        </w:rPr>
        <w:t xml:space="preserve">energy use </w:t>
      </w:r>
      <w:r w:rsidR="00AE224B">
        <w:rPr>
          <w:lang w:eastAsia="en-GB"/>
        </w:rPr>
        <w:t>in</w:t>
      </w:r>
      <w:r w:rsidR="00A53073">
        <w:rPr>
          <w:lang w:eastAsia="en-GB"/>
        </w:rPr>
        <w:t xml:space="preserve"> </w:t>
      </w:r>
      <w:r w:rsidR="003B021A">
        <w:rPr>
          <w:lang w:eastAsia="en-GB"/>
        </w:rPr>
        <w:t xml:space="preserve">a Chinese steel factory that </w:t>
      </w:r>
      <w:r w:rsidR="00A53073">
        <w:rPr>
          <w:lang w:eastAsia="en-GB"/>
        </w:rPr>
        <w:t>provides</w:t>
      </w:r>
      <w:r w:rsidR="003B021A">
        <w:rPr>
          <w:lang w:eastAsia="en-GB"/>
        </w:rPr>
        <w:t xml:space="preserve"> steel to </w:t>
      </w:r>
      <w:r w:rsidR="00A53073">
        <w:rPr>
          <w:lang w:eastAsia="en-GB"/>
        </w:rPr>
        <w:t>Japanese car manufactures that</w:t>
      </w:r>
      <w:r w:rsidR="003B021A">
        <w:rPr>
          <w:lang w:eastAsia="en-GB"/>
        </w:rPr>
        <w:t xml:space="preserve"> </w:t>
      </w:r>
      <w:r w:rsidR="00A53073">
        <w:rPr>
          <w:lang w:eastAsia="en-GB"/>
        </w:rPr>
        <w:t>sel</w:t>
      </w:r>
      <w:r w:rsidR="003B021A">
        <w:rPr>
          <w:lang w:eastAsia="en-GB"/>
        </w:rPr>
        <w:t>l</w:t>
      </w:r>
      <w:r w:rsidR="00A53073">
        <w:rPr>
          <w:lang w:eastAsia="en-GB"/>
        </w:rPr>
        <w:t xml:space="preserve"> vehicles</w:t>
      </w:r>
      <w:r w:rsidR="003B021A">
        <w:rPr>
          <w:lang w:eastAsia="en-GB"/>
        </w:rPr>
        <w:t xml:space="preserve"> to UK resident</w:t>
      </w:r>
      <w:r w:rsidR="00A53073">
        <w:rPr>
          <w:lang w:eastAsia="en-GB"/>
        </w:rPr>
        <w:t>s</w:t>
      </w:r>
      <w:r w:rsidR="003B021A">
        <w:rPr>
          <w:lang w:eastAsia="en-GB"/>
        </w:rPr>
        <w:t>, will contribute towards</w:t>
      </w:r>
      <w:r w:rsidR="002E0678">
        <w:rPr>
          <w:lang w:eastAsia="en-GB"/>
        </w:rPr>
        <w:t xml:space="preserve"> the</w:t>
      </w:r>
      <w:r w:rsidR="003B021A">
        <w:rPr>
          <w:lang w:eastAsia="en-GB"/>
        </w:rPr>
        <w:t xml:space="preserve"> UK househo</w:t>
      </w:r>
      <w:r w:rsidR="002E0678">
        <w:rPr>
          <w:lang w:eastAsia="en-GB"/>
        </w:rPr>
        <w:t>ld</w:t>
      </w:r>
      <w:r w:rsidR="003B021A">
        <w:rPr>
          <w:lang w:eastAsia="en-GB"/>
        </w:rPr>
        <w:t xml:space="preserve"> carbon footprint. However, </w:t>
      </w:r>
      <w:r>
        <w:rPr>
          <w:lang w:eastAsia="en-GB"/>
        </w:rPr>
        <w:t xml:space="preserve">the emissions from </w:t>
      </w:r>
      <w:r w:rsidRPr="003B021A">
        <w:rPr>
          <w:i/>
          <w:iCs/>
          <w:lang w:eastAsia="en-GB"/>
        </w:rPr>
        <w:t>building</w:t>
      </w:r>
      <w:r>
        <w:rPr>
          <w:lang w:eastAsia="en-GB"/>
        </w:rPr>
        <w:t xml:space="preserve"> </w:t>
      </w:r>
      <w:r w:rsidR="003B021A">
        <w:rPr>
          <w:lang w:eastAsia="en-GB"/>
        </w:rPr>
        <w:t xml:space="preserve">the Chinese </w:t>
      </w:r>
      <w:r>
        <w:rPr>
          <w:lang w:eastAsia="en-GB"/>
        </w:rPr>
        <w:t>ste</w:t>
      </w:r>
      <w:r w:rsidR="003B021A">
        <w:rPr>
          <w:lang w:eastAsia="en-GB"/>
        </w:rPr>
        <w:t>el factory would be allocated</w:t>
      </w:r>
      <w:r w:rsidR="00AE224B">
        <w:rPr>
          <w:lang w:eastAsia="en-GB"/>
        </w:rPr>
        <w:t xml:space="preserve"> to</w:t>
      </w:r>
      <w:r w:rsidR="003B021A">
        <w:rPr>
          <w:lang w:eastAsia="en-GB"/>
        </w:rPr>
        <w:t xml:space="preserve"> the Chinese carbon footprint</w:t>
      </w:r>
      <w:r w:rsidR="002E0678">
        <w:rPr>
          <w:lang w:eastAsia="en-GB"/>
        </w:rPr>
        <w:t xml:space="preserve"> and recorded</w:t>
      </w:r>
      <w:r w:rsidR="003B021A">
        <w:rPr>
          <w:lang w:eastAsia="en-GB"/>
        </w:rPr>
        <w:t xml:space="preserve"> </w:t>
      </w:r>
      <w:r w:rsidR="00082EE6">
        <w:rPr>
          <w:lang w:eastAsia="en-GB"/>
        </w:rPr>
        <w:t>under</w:t>
      </w:r>
      <w:r w:rsidR="00AE224B">
        <w:rPr>
          <w:lang w:eastAsia="en-GB"/>
        </w:rPr>
        <w:t xml:space="preserve"> their</w:t>
      </w:r>
      <w:r>
        <w:rPr>
          <w:lang w:eastAsia="en-GB"/>
        </w:rPr>
        <w:t xml:space="preserve"> </w:t>
      </w:r>
      <w:r>
        <w:rPr>
          <w:i/>
          <w:iCs/>
          <w:lang w:eastAsia="en-GB"/>
        </w:rPr>
        <w:t>capital</w:t>
      </w:r>
      <w:r>
        <w:rPr>
          <w:lang w:eastAsia="en-GB"/>
        </w:rPr>
        <w:t xml:space="preserve"> </w:t>
      </w:r>
      <w:r w:rsidR="003B021A">
        <w:rPr>
          <w:lang w:eastAsia="en-GB"/>
        </w:rPr>
        <w:t xml:space="preserve">final demand. It is possible to endogenise </w:t>
      </w:r>
      <w:r w:rsidR="003B021A">
        <w:rPr>
          <w:lang w:eastAsia="en-GB"/>
        </w:rPr>
        <w:lastRenderedPageBreak/>
        <w:t xml:space="preserve">capital such that all related emissions are allocated to the relevant </w:t>
      </w:r>
      <w:r w:rsidR="002E0678">
        <w:rPr>
          <w:lang w:eastAsia="en-GB"/>
        </w:rPr>
        <w:t>goods and services</w:t>
      </w:r>
      <w:r w:rsidR="003B021A">
        <w:rPr>
          <w:lang w:eastAsia="en-GB"/>
        </w:rPr>
        <w:t xml:space="preserve"> </w:t>
      </w:r>
      <w:r w:rsidR="002E0678">
        <w:rPr>
          <w:lang w:eastAsia="en-GB"/>
        </w:rPr>
        <w:t>purchased by</w:t>
      </w:r>
      <w:r w:rsidR="003B021A">
        <w:rPr>
          <w:lang w:eastAsia="en-GB"/>
        </w:rPr>
        <w:t xml:space="preserve"> household</w:t>
      </w:r>
      <w:r w:rsidR="002E0678">
        <w:rPr>
          <w:lang w:eastAsia="en-GB"/>
        </w:rPr>
        <w:t>s</w:t>
      </w:r>
      <w:r w:rsidR="003B021A">
        <w:rPr>
          <w:lang w:eastAsia="en-GB"/>
        </w:rPr>
        <w:t xml:space="preserve"> </w:t>
      </w:r>
      <w:r w:rsidR="002E0678">
        <w:rPr>
          <w:lang w:eastAsia="en-GB"/>
        </w:rPr>
        <w:t>or</w:t>
      </w:r>
      <w:r w:rsidR="003B021A">
        <w:rPr>
          <w:lang w:eastAsia="en-GB"/>
        </w:rPr>
        <w:t xml:space="preserve"> government</w:t>
      </w:r>
      <w:r w:rsidR="002E0678">
        <w:rPr>
          <w:lang w:eastAsia="en-GB"/>
        </w:rPr>
        <w:t>s</w:t>
      </w:r>
      <w:r w:rsidR="003B021A">
        <w:rPr>
          <w:lang w:eastAsia="en-GB"/>
        </w:rPr>
        <w:t>, and researchers have recently succeeded in modifying national CB accounts in this way</w:t>
      </w:r>
      <w:r w:rsidR="00082EE6">
        <w:rPr>
          <w:lang w:eastAsia="en-GB"/>
        </w:rPr>
        <w:t xml:space="preserve"> </w:t>
      </w:r>
      <w:r w:rsidR="002C082C">
        <w:rPr>
          <w:lang w:eastAsia="en-GB"/>
        </w:rPr>
        <w:fldChar w:fldCharType="begin"/>
      </w:r>
      <w:r w:rsidR="00A4665F">
        <w:rPr>
          <w:lang w:eastAsia="en-GB"/>
        </w:rPr>
        <w:instrText xml:space="preserve"> ADDIN EN.CITE &lt;EndNote&gt;&lt;Cite&gt;&lt;Author&gt;Södersten&lt;/Author&gt;&lt;Year&gt;2018&lt;/Year&gt;&lt;RecNum&gt;696&lt;/RecNum&gt;&lt;DisplayText&gt;[24]&lt;/DisplayText&gt;&lt;record&gt;&lt;rec-number&gt;696&lt;/rec-number&gt;&lt;foreign-keys&gt;&lt;key app="EN" db-id="trp9sxavnrpwwyeprv75wfdvdzzdv5x20asz" timestamp="1547050768"&gt;696&lt;/key&gt;&lt;/foreign-keys&gt;&lt;ref-type name="Journal Article"&gt;17&lt;/ref-type&gt;&lt;contributors&gt;&lt;authors&gt;&lt;author&gt;Södersten, Carl-Johan H.&lt;/author&gt;&lt;author&gt;Wood, Richard&lt;/author&gt;&lt;author&gt;Hertwich, Edgar G.&lt;/author&gt;&lt;/authors&gt;&lt;/contributors&gt;&lt;titles&gt;&lt;title&gt;Endogenizing Capital in MRIO Models: The Implications for Consumption-Based Accounting&lt;/title&gt;&lt;secondary-title&gt;Environmental Science &amp;amp; Technology&lt;/secondary-title&gt;&lt;/titles&gt;&lt;periodical&gt;&lt;full-title&gt;Environmental science &amp;amp; technology&lt;/full-title&gt;&lt;/periodical&gt;&lt;pages&gt;13250-13259&lt;/pages&gt;&lt;volume&gt;52&lt;/volume&gt;&lt;number&gt;22&lt;/number&gt;&lt;keywords&gt;&lt;keyword&gt;capital allocation, consumption-based&lt;/keyword&gt;&lt;/keywords&gt;&lt;dates&gt;&lt;year&gt;2018&lt;/year&gt;&lt;pub-dates&gt;&lt;date&gt;2018/11/20&lt;/date&gt;&lt;/pub-dates&gt;&lt;/dates&gt;&lt;publisher&gt;American Chemical Society&lt;/publisher&gt;&lt;isbn&gt;0013-936X&lt;/isbn&gt;&lt;urls&gt;&lt;related-urls&gt;&lt;url&gt;&lt;style face="underline" font="default" size="100%"&gt;https://doi.org/10.1021/acs.est.8b02791&lt;/style&gt;&lt;/url&gt;&lt;url&gt;&lt;style face="underline" font="default" size="100%"&gt;https://pubs.acs.org/doi/pdfplus/10.1021/acs.est.8b02791&lt;/style&gt;&lt;/url&gt;&lt;/related-urls&gt;&lt;/urls&gt;&lt;electronic-resource-num&gt;10.1021/acs.est.8b02791&lt;/electronic-resource-num&gt;&lt;/record&gt;&lt;/Cite&gt;&lt;/EndNote&gt;</w:instrText>
      </w:r>
      <w:r w:rsidR="002C082C">
        <w:rPr>
          <w:lang w:eastAsia="en-GB"/>
        </w:rPr>
        <w:fldChar w:fldCharType="separate"/>
      </w:r>
      <w:r w:rsidR="00A4665F">
        <w:rPr>
          <w:noProof/>
          <w:lang w:eastAsia="en-GB"/>
        </w:rPr>
        <w:t>[24]</w:t>
      </w:r>
      <w:r w:rsidR="002C082C">
        <w:rPr>
          <w:lang w:eastAsia="en-GB"/>
        </w:rPr>
        <w:fldChar w:fldCharType="end"/>
      </w:r>
      <w:r w:rsidR="003B021A">
        <w:rPr>
          <w:lang w:eastAsia="en-GB"/>
        </w:rPr>
        <w:t xml:space="preserve">. But there remains a temporal issue, e.g. how the emissions of the steel factory are spread over time, which may involve </w:t>
      </w:r>
      <w:r w:rsidR="00082EE6">
        <w:rPr>
          <w:lang w:eastAsia="en-GB"/>
        </w:rPr>
        <w:t>forecasting</w:t>
      </w:r>
      <w:r w:rsidR="003B021A">
        <w:rPr>
          <w:lang w:eastAsia="en-GB"/>
        </w:rPr>
        <w:t xml:space="preserve"> steel output. </w:t>
      </w:r>
      <w:r w:rsidR="00082EE6">
        <w:rPr>
          <w:lang w:eastAsia="en-GB"/>
        </w:rPr>
        <w:t>Capital is</w:t>
      </w:r>
      <w:r w:rsidR="003A423F">
        <w:rPr>
          <w:lang w:eastAsia="en-GB"/>
        </w:rPr>
        <w:t xml:space="preserve"> therefore</w:t>
      </w:r>
      <w:r w:rsidR="003B021A">
        <w:rPr>
          <w:lang w:eastAsia="en-GB"/>
        </w:rPr>
        <w:t xml:space="preserve"> a crucial issue</w:t>
      </w:r>
      <w:r w:rsidR="00082EE6">
        <w:rPr>
          <w:lang w:eastAsia="en-GB"/>
        </w:rPr>
        <w:t xml:space="preserve"> that</w:t>
      </w:r>
      <w:r w:rsidR="003B021A">
        <w:rPr>
          <w:lang w:eastAsia="en-GB"/>
        </w:rPr>
        <w:t xml:space="preserve"> we return to </w:t>
      </w:r>
      <w:r w:rsidR="00F8778E">
        <w:rPr>
          <w:lang w:eastAsia="en-GB"/>
        </w:rPr>
        <w:t>below</w:t>
      </w:r>
      <w:r w:rsidR="00082EE6">
        <w:rPr>
          <w:lang w:eastAsia="en-GB"/>
        </w:rPr>
        <w:t>.</w:t>
      </w:r>
    </w:p>
    <w:p w14:paraId="4EF09B6C" w14:textId="3B2610E3" w:rsidR="00674CEA" w:rsidRDefault="00674CEA" w:rsidP="00724033">
      <w:pPr>
        <w:spacing w:before="120" w:after="80"/>
        <w:rPr>
          <w:ins w:id="35" w:author="Joel Millward-Hopkins" w:date="2019-04-16T09:49:00Z"/>
          <w:lang w:eastAsia="en-GB"/>
        </w:rPr>
      </w:pPr>
      <w:ins w:id="36" w:author="Joel Millward-Hopkins" w:date="2019-04-16T09:49:00Z">
        <w:r>
          <w:rPr>
            <w:lang w:eastAsia="en-GB"/>
          </w:rPr>
          <w:t>2.2. The C40 cities</w:t>
        </w:r>
      </w:ins>
    </w:p>
    <w:p w14:paraId="3E62B6EC" w14:textId="02DC90A7" w:rsidR="00674CEA" w:rsidRDefault="00674CEA">
      <w:pPr>
        <w:rPr>
          <w:lang w:eastAsia="en-GB"/>
        </w:rPr>
      </w:pPr>
      <w:ins w:id="37" w:author="Joel Millward-Hopkins" w:date="2019-04-16T09:49:00Z">
        <w:r>
          <w:rPr>
            <w:lang w:eastAsia="en-GB"/>
          </w:rPr>
          <w:t>To support our arguments below, we draw heavily upon carbon footprint data f</w:t>
        </w:r>
      </w:ins>
      <w:ins w:id="38" w:author="Joel Millward-Hopkins" w:date="2019-04-16T09:50:00Z">
        <w:r>
          <w:rPr>
            <w:lang w:eastAsia="en-GB"/>
          </w:rPr>
          <w:t xml:space="preserve">rom </w:t>
        </w:r>
        <w:r w:rsidRPr="00674CEA">
          <w:rPr>
            <w:lang w:eastAsia="en-GB"/>
          </w:rPr>
          <w:t>96 cities in the C40 Cities network; a consortium of global cities attempting to reduce their climate change impacts. The</w:t>
        </w:r>
        <w:r>
          <w:rPr>
            <w:lang w:eastAsia="en-GB"/>
          </w:rPr>
          <w:t>se</w:t>
        </w:r>
        <w:r w:rsidRPr="00674CEA">
          <w:rPr>
            <w:lang w:eastAsia="en-GB"/>
          </w:rPr>
          <w:t xml:space="preserve"> cities are diverse</w:t>
        </w:r>
        <w:r>
          <w:rPr>
            <w:lang w:eastAsia="en-GB"/>
          </w:rPr>
          <w:t xml:space="preserve"> in character and spread across </w:t>
        </w:r>
        <w:r w:rsidRPr="00674CEA">
          <w:rPr>
            <w:lang w:eastAsia="en-GB"/>
          </w:rPr>
          <w:t xml:space="preserve">all continents bar Antarctica. Collectively, they account for ~7% of the global population and, </w:t>
        </w:r>
      </w:ins>
      <w:ins w:id="39" w:author="Joel Millward-Hopkins" w:date="2019-04-16T10:21:00Z">
        <w:r w:rsidR="009C7D6E">
          <w:rPr>
            <w:lang w:eastAsia="en-GB"/>
          </w:rPr>
          <w:t>from</w:t>
        </w:r>
      </w:ins>
      <w:ins w:id="40" w:author="Joel Millward-Hopkins" w:date="2019-04-16T09:50:00Z">
        <w:r w:rsidRPr="00674CEA">
          <w:rPr>
            <w:lang w:eastAsia="en-GB"/>
          </w:rPr>
          <w:t xml:space="preserve"> a consumption-based perspective, ~10% of all global greenhouse gas emissions.</w:t>
        </w:r>
      </w:ins>
      <w:ins w:id="41" w:author="Joel Millward-Hopkins" w:date="2019-04-16T10:02:00Z">
        <w:r w:rsidR="00767084">
          <w:rPr>
            <w:lang w:eastAsia="en-GB"/>
          </w:rPr>
          <w:t xml:space="preserve"> We describe </w:t>
        </w:r>
        <w:r w:rsidR="009C7D6E">
          <w:rPr>
            <w:lang w:eastAsia="en-GB"/>
          </w:rPr>
          <w:t>th</w:t>
        </w:r>
      </w:ins>
      <w:ins w:id="42" w:author="Joel Millward-Hopkins" w:date="2019-04-16T10:22:00Z">
        <w:r w:rsidR="009C7D6E">
          <w:rPr>
            <w:lang w:eastAsia="en-GB"/>
          </w:rPr>
          <w:t>e</w:t>
        </w:r>
      </w:ins>
      <w:ins w:id="43" w:author="Joel Millward-Hopkins" w:date="2019-04-16T10:02:00Z">
        <w:r w:rsidR="00767084">
          <w:rPr>
            <w:lang w:eastAsia="en-GB"/>
          </w:rPr>
          <w:t xml:space="preserve"> data further in the supplementary materials, but the crucial</w:t>
        </w:r>
      </w:ins>
      <w:ins w:id="44" w:author="Joel Millward-Hopkins" w:date="2019-04-16T10:22:00Z">
        <w:r w:rsidR="009C7D6E">
          <w:rPr>
            <w:lang w:eastAsia="en-GB"/>
          </w:rPr>
          <w:t xml:space="preserve"> methodological</w:t>
        </w:r>
      </w:ins>
      <w:ins w:id="45" w:author="Joel Millward-Hopkins" w:date="2019-04-16T10:02:00Z">
        <w:r w:rsidR="00767084">
          <w:rPr>
            <w:lang w:eastAsia="en-GB"/>
          </w:rPr>
          <w:t xml:space="preserve"> point</w:t>
        </w:r>
      </w:ins>
      <w:ins w:id="46" w:author="Joel Millward-Hopkins" w:date="2019-04-16T10:22:00Z">
        <w:r w:rsidR="009C7D6E">
          <w:rPr>
            <w:lang w:eastAsia="en-GB"/>
          </w:rPr>
          <w:t>s</w:t>
        </w:r>
      </w:ins>
      <w:ins w:id="47" w:author="Joel Millward-Hopkins" w:date="2019-04-16T10:02:00Z">
        <w:r w:rsidR="00767084">
          <w:rPr>
            <w:lang w:eastAsia="en-GB"/>
          </w:rPr>
          <w:t xml:space="preserve"> to bear in mind for the discussion below are that</w:t>
        </w:r>
      </w:ins>
      <w:ins w:id="48" w:author="Joel Millward-Hopkins" w:date="2019-04-16T10:40:00Z">
        <w:r w:rsidR="00B0104B">
          <w:rPr>
            <w:lang w:eastAsia="en-GB"/>
          </w:rPr>
          <w:t xml:space="preserve"> </w:t>
        </w:r>
      </w:ins>
      <w:ins w:id="49" w:author="Joel Millward-Hopkins" w:date="2019-04-16T10:41:00Z">
        <w:r w:rsidR="00B0104B">
          <w:rPr>
            <w:lang w:eastAsia="en-GB"/>
          </w:rPr>
          <w:t xml:space="preserve">(i) </w:t>
        </w:r>
      </w:ins>
      <w:ins w:id="50" w:author="Joel Millward-Hopkins" w:date="2019-04-16T10:40:00Z">
        <w:r w:rsidR="00B0104B">
          <w:rPr>
            <w:lang w:eastAsia="en-GB"/>
          </w:rPr>
          <w:t xml:space="preserve">a consistent model is </w:t>
        </w:r>
      </w:ins>
      <w:ins w:id="51" w:author="Joel Millward-Hopkins" w:date="2019-04-16T10:45:00Z">
        <w:r w:rsidR="00B76EAE">
          <w:rPr>
            <w:lang w:eastAsia="en-GB"/>
          </w:rPr>
          <w:t>used</w:t>
        </w:r>
      </w:ins>
      <w:ins w:id="52" w:author="Joel Millward-Hopkins" w:date="2019-04-16T10:40:00Z">
        <w:r w:rsidR="00B0104B">
          <w:rPr>
            <w:lang w:eastAsia="en-GB"/>
          </w:rPr>
          <w:t xml:space="preserve"> for each city</w:t>
        </w:r>
      </w:ins>
      <w:ins w:id="53" w:author="Joel Millward-Hopkins" w:date="2019-04-16T10:41:00Z">
        <w:r w:rsidR="00B0104B">
          <w:rPr>
            <w:lang w:eastAsia="en-GB"/>
          </w:rPr>
          <w:t xml:space="preserve">, (ii) </w:t>
        </w:r>
      </w:ins>
      <w:ins w:id="54" w:author="Joel Millward-Hopkins" w:date="2019-04-16T10:43:00Z">
        <w:r w:rsidR="00B0104B">
          <w:rPr>
            <w:lang w:eastAsia="en-GB"/>
          </w:rPr>
          <w:t xml:space="preserve">the model takes into account </w:t>
        </w:r>
      </w:ins>
      <w:ins w:id="55" w:author="Joel Millward-Hopkins" w:date="2019-04-16T10:42:00Z">
        <w:r w:rsidR="00B0104B">
          <w:rPr>
            <w:lang w:eastAsia="en-GB"/>
          </w:rPr>
          <w:t>city-</w:t>
        </w:r>
      </w:ins>
      <w:ins w:id="56" w:author="Joel Millward-Hopkins" w:date="2019-04-16T10:43:00Z">
        <w:r w:rsidR="00B0104B">
          <w:rPr>
            <w:lang w:eastAsia="en-GB"/>
          </w:rPr>
          <w:t xml:space="preserve">specific </w:t>
        </w:r>
      </w:ins>
      <w:ins w:id="57" w:author="Joel Millward-Hopkins" w:date="2019-04-16T10:40:00Z">
        <w:r w:rsidR="00B0104B">
          <w:rPr>
            <w:lang w:eastAsia="en-GB"/>
          </w:rPr>
          <w:t>industrial structure</w:t>
        </w:r>
      </w:ins>
      <w:ins w:id="58" w:author="Joel Millward-Hopkins" w:date="2019-04-16T10:42:00Z">
        <w:r w:rsidR="00B0104B">
          <w:rPr>
            <w:lang w:eastAsia="en-GB"/>
          </w:rPr>
          <w:t>, household expenditure</w:t>
        </w:r>
      </w:ins>
      <w:ins w:id="59" w:author="Joel Millward-Hopkins" w:date="2019-04-16T10:41:00Z">
        <w:r w:rsidR="00B0104B">
          <w:rPr>
            <w:lang w:eastAsia="en-GB"/>
          </w:rPr>
          <w:t xml:space="preserve"> and trade </w:t>
        </w:r>
      </w:ins>
      <w:ins w:id="60" w:author="Joel Millward-Hopkins" w:date="2019-04-16T10:45:00Z">
        <w:r w:rsidR="00B76EAE">
          <w:rPr>
            <w:lang w:eastAsia="en-GB"/>
          </w:rPr>
          <w:t xml:space="preserve">flows </w:t>
        </w:r>
      </w:ins>
      <w:ins w:id="61" w:author="Joel Millward-Hopkins" w:date="2019-04-16T10:41:00Z">
        <w:r w:rsidR="00B0104B">
          <w:rPr>
            <w:lang w:eastAsia="en-GB"/>
          </w:rPr>
          <w:t>between each city and the rest</w:t>
        </w:r>
      </w:ins>
      <w:ins w:id="62" w:author="Joel Millward-Hopkins" w:date="2019-04-16T10:43:00Z">
        <w:r w:rsidR="00B0104B">
          <w:rPr>
            <w:lang w:eastAsia="en-GB"/>
          </w:rPr>
          <w:t>-</w:t>
        </w:r>
      </w:ins>
      <w:ins w:id="63" w:author="Joel Millward-Hopkins" w:date="2019-04-16T10:41:00Z">
        <w:r w:rsidR="00B0104B">
          <w:rPr>
            <w:lang w:eastAsia="en-GB"/>
          </w:rPr>
          <w:t>of</w:t>
        </w:r>
      </w:ins>
      <w:ins w:id="64" w:author="Joel Millward-Hopkins" w:date="2019-04-16T10:43:00Z">
        <w:r w:rsidR="00B0104B">
          <w:rPr>
            <w:lang w:eastAsia="en-GB"/>
          </w:rPr>
          <w:t>-</w:t>
        </w:r>
      </w:ins>
      <w:ins w:id="65" w:author="Joel Millward-Hopkins" w:date="2019-04-16T10:41:00Z">
        <w:r w:rsidR="00B0104B">
          <w:rPr>
            <w:lang w:eastAsia="en-GB"/>
          </w:rPr>
          <w:t xml:space="preserve">nation and </w:t>
        </w:r>
      </w:ins>
      <w:ins w:id="66" w:author="Joel Millward-Hopkins" w:date="2019-04-16T10:43:00Z">
        <w:r w:rsidR="00B0104B">
          <w:rPr>
            <w:lang w:eastAsia="en-GB"/>
          </w:rPr>
          <w:t>rest-of-</w:t>
        </w:r>
      </w:ins>
      <w:ins w:id="67" w:author="Joel Millward-Hopkins" w:date="2019-04-16T10:41:00Z">
        <w:r w:rsidR="00B0104B">
          <w:rPr>
            <w:lang w:eastAsia="en-GB"/>
          </w:rPr>
          <w:t>world,</w:t>
        </w:r>
      </w:ins>
      <w:ins w:id="68" w:author="Joel Millward-Hopkins" w:date="2019-04-16T10:42:00Z">
        <w:r w:rsidR="00B0104B">
          <w:rPr>
            <w:lang w:eastAsia="en-GB"/>
          </w:rPr>
          <w:t xml:space="preserve"> and (iii) </w:t>
        </w:r>
      </w:ins>
      <w:ins w:id="69" w:author="Joel Millward-Hopkins" w:date="2019-04-16T10:43:00Z">
        <w:r w:rsidR="00B0104B">
          <w:rPr>
            <w:lang w:eastAsia="en-GB"/>
          </w:rPr>
          <w:t xml:space="preserve">while </w:t>
        </w:r>
      </w:ins>
      <w:ins w:id="70" w:author="Joel Millward-Hopkins" w:date="2019-04-16T10:42:00Z">
        <w:r w:rsidR="00B0104B">
          <w:rPr>
            <w:lang w:eastAsia="en-GB"/>
          </w:rPr>
          <w:t xml:space="preserve">household </w:t>
        </w:r>
      </w:ins>
      <w:ins w:id="71" w:author="Joel Millward-Hopkins" w:date="2019-04-16T10:43:00Z">
        <w:r w:rsidR="00B76EAE">
          <w:rPr>
            <w:lang w:eastAsia="en-GB"/>
          </w:rPr>
          <w:t>footprints are</w:t>
        </w:r>
        <w:r w:rsidR="00B0104B">
          <w:rPr>
            <w:lang w:eastAsia="en-GB"/>
          </w:rPr>
          <w:t xml:space="preserve"> bespoke to each city, government and capital footprints remain estimated from </w:t>
        </w:r>
      </w:ins>
      <w:ins w:id="72" w:author="Joel Millward-Hopkins" w:date="2019-04-16T10:44:00Z">
        <w:r w:rsidR="00B0104B">
          <w:rPr>
            <w:lang w:eastAsia="en-GB"/>
          </w:rPr>
          <w:t xml:space="preserve">downscaled </w:t>
        </w:r>
      </w:ins>
      <w:ins w:id="73" w:author="Joel Millward-Hopkins" w:date="2019-04-16T10:43:00Z">
        <w:r w:rsidR="00B0104B">
          <w:rPr>
            <w:lang w:eastAsia="en-GB"/>
          </w:rPr>
          <w:t>national per</w:t>
        </w:r>
      </w:ins>
      <w:ins w:id="74" w:author="Joel Millward-Hopkins" w:date="2019-04-16T10:44:00Z">
        <w:r w:rsidR="00B0104B">
          <w:rPr>
            <w:lang w:eastAsia="en-GB"/>
          </w:rPr>
          <w:t xml:space="preserve"> </w:t>
        </w:r>
      </w:ins>
      <w:ins w:id="75" w:author="Joel Millward-Hopkins" w:date="2019-04-16T10:43:00Z">
        <w:r w:rsidR="00B0104B">
          <w:rPr>
            <w:lang w:eastAsia="en-GB"/>
          </w:rPr>
          <w:t>capita</w:t>
        </w:r>
      </w:ins>
      <w:ins w:id="76" w:author="Joel Millward-Hopkins" w:date="2019-04-16T10:44:00Z">
        <w:r w:rsidR="00B0104B" w:rsidRPr="00B0104B">
          <w:rPr>
            <w:lang w:eastAsia="en-GB"/>
          </w:rPr>
          <w:t xml:space="preserve"> </w:t>
        </w:r>
        <w:r w:rsidR="00B0104B">
          <w:rPr>
            <w:lang w:eastAsia="en-GB"/>
          </w:rPr>
          <w:t>data</w:t>
        </w:r>
      </w:ins>
      <w:ins w:id="77" w:author="Joel Millward-Hopkins" w:date="2019-04-16T10:43:00Z">
        <w:r w:rsidR="00B0104B">
          <w:rPr>
            <w:lang w:eastAsia="en-GB"/>
          </w:rPr>
          <w:t>.</w:t>
        </w:r>
      </w:ins>
    </w:p>
    <w:p w14:paraId="0447C187" w14:textId="5CE686ED" w:rsidR="00D5363C" w:rsidRDefault="00D5363C">
      <w:pPr>
        <w:spacing w:after="160"/>
        <w:rPr>
          <w:rFonts w:eastAsia="Times New Roman" w:cs="Times New Roman"/>
          <w:b/>
          <w:bCs/>
          <w:color w:val="000000"/>
          <w:sz w:val="24"/>
          <w:szCs w:val="24"/>
          <w:lang w:eastAsia="en-GB"/>
        </w:rPr>
      </w:pPr>
    </w:p>
    <w:p w14:paraId="7EFA20FF" w14:textId="62E93926" w:rsidR="001311A9" w:rsidRPr="001311A9" w:rsidRDefault="003F7FE7" w:rsidP="001311A9">
      <w:pPr>
        <w:spacing w:line="240" w:lineRule="auto"/>
        <w:rPr>
          <w:rFonts w:eastAsia="Times New Roman" w:cs="Times New Roman"/>
          <w:sz w:val="24"/>
          <w:szCs w:val="24"/>
          <w:lang w:eastAsia="en-GB"/>
        </w:rPr>
      </w:pPr>
      <w:r>
        <w:rPr>
          <w:rFonts w:eastAsia="Times New Roman" w:cs="Times New Roman"/>
          <w:b/>
          <w:bCs/>
          <w:color w:val="000000"/>
          <w:sz w:val="24"/>
          <w:szCs w:val="24"/>
          <w:lang w:eastAsia="en-GB"/>
        </w:rPr>
        <w:t>3.    Results and d</w:t>
      </w:r>
      <w:r w:rsidR="001311A9" w:rsidRPr="001311A9">
        <w:rPr>
          <w:rFonts w:eastAsia="Times New Roman" w:cs="Times New Roman"/>
          <w:b/>
          <w:bCs/>
          <w:color w:val="000000"/>
          <w:sz w:val="24"/>
          <w:szCs w:val="24"/>
          <w:lang w:eastAsia="en-GB"/>
        </w:rPr>
        <w:t>iscussion</w:t>
      </w:r>
    </w:p>
    <w:p w14:paraId="2D6423F8" w14:textId="2A0BE6CC" w:rsidR="001311A9" w:rsidRPr="00DF1CA8" w:rsidRDefault="001311A9" w:rsidP="006E1A1D">
      <w:pPr>
        <w:spacing w:after="60"/>
        <w:rPr>
          <w:i/>
          <w:sz w:val="24"/>
          <w:szCs w:val="24"/>
          <w:lang w:eastAsia="en-GB"/>
        </w:rPr>
      </w:pPr>
      <w:r w:rsidRPr="00DF1CA8">
        <w:rPr>
          <w:i/>
          <w:sz w:val="24"/>
          <w:szCs w:val="24"/>
          <w:lang w:eastAsia="en-GB"/>
        </w:rPr>
        <w:t>3.1. Urban consumption-accounting for ‘responsibility’</w:t>
      </w:r>
    </w:p>
    <w:p w14:paraId="50AD14D4" w14:textId="4D8A417C" w:rsidR="0051220E" w:rsidRDefault="0051220E" w:rsidP="005904CD">
      <w:pPr>
        <w:rPr>
          <w:lang w:eastAsia="en-GB"/>
        </w:rPr>
      </w:pPr>
      <w:r w:rsidRPr="00AB0CE4">
        <w:rPr>
          <w:highlight w:val="yellow"/>
          <w:lang w:eastAsia="en-GB"/>
        </w:rPr>
        <w:t>‘Responsibility’ is a morally loaded word, and methods for assigning carbon emissions to regions or populations have been discussed for decades and are inherently laden with value judgements</w:t>
      </w:r>
      <w:r w:rsidR="00952686" w:rsidRPr="00AB0CE4">
        <w:rPr>
          <w:highlight w:val="yellow"/>
          <w:lang w:eastAsia="en-GB"/>
        </w:rPr>
        <w:t xml:space="preserve"> </w:t>
      </w:r>
      <w:r w:rsidR="00952686" w:rsidRPr="00AB0CE4">
        <w:rPr>
          <w:highlight w:val="yellow"/>
          <w:lang w:eastAsia="en-GB"/>
        </w:rPr>
        <w:fldChar w:fldCharType="begin"/>
      </w:r>
      <w:r w:rsidR="00952686" w:rsidRPr="00AB0CE4">
        <w:rPr>
          <w:highlight w:val="yellow"/>
          <w:lang w:eastAsia="en-GB"/>
        </w:rPr>
        <w:instrText xml:space="preserve"> ADDIN EN.CITE &lt;EndNote&gt;&lt;Cite&gt;&lt;Author&gt;Lenzen&lt;/Author&gt;&lt;Year&gt;2007&lt;/Year&gt;&lt;RecNum&gt;703&lt;/RecNum&gt;&lt;DisplayText&gt;[3]&lt;/DisplayText&gt;&lt;record&gt;&lt;rec-number&gt;703&lt;/rec-number&gt;&lt;foreign-keys&gt;&lt;key app="EN" db-id="trp9sxavnrpwwyeprv75wfdvdzzdv5x20asz" timestamp="1547910058"&gt;703&lt;/key&gt;&lt;/foreign-keys&gt;&lt;ref-type name="Journal Article"&gt;17&lt;/ref-type&gt;&lt;contributors&gt;&lt;authors&gt;&lt;author&gt;Lenzen, Manfred&lt;/author&gt;&lt;author&gt;Murray, Joy&lt;/author&gt;&lt;author&gt;Sack, Fabian&lt;/author&gt;&lt;author&gt;Wiedmann, Thomas&lt;/author&gt;&lt;/authors&gt;&lt;/contributors&gt;&lt;titles&gt;&lt;title&gt;Shared producer and consumer responsibility — Theory and practice&lt;/title&gt;&lt;secondary-title&gt;Ecological Economics&lt;/secondary-title&gt;&lt;/titles&gt;&lt;periodical&gt;&lt;full-title&gt;Ecological Economics&lt;/full-title&gt;&lt;/periodical&gt;&lt;pages&gt;27-42&lt;/pages&gt;&lt;volume&gt;61&lt;/volume&gt;&lt;number&gt;1&lt;/number&gt;&lt;keywords&gt;&lt;keyword&gt;Producer responsibility&lt;/keyword&gt;&lt;keyword&gt;Consumer responsibility&lt;/keyword&gt;&lt;keyword&gt;Shared responsibility&lt;/keyword&gt;&lt;keyword&gt;Supply chains&lt;/keyword&gt;&lt;keyword&gt;Ecological footprint&lt;/keyword&gt;&lt;keyword&gt;consumption-based, policy, ethics&lt;/keyword&gt;&lt;/keywords&gt;&lt;dates&gt;&lt;year&gt;2007&lt;/year&gt;&lt;pub-dates&gt;&lt;date&gt;2007/02/15/&lt;/date&gt;&lt;/pub-dates&gt;&lt;/dates&gt;&lt;isbn&gt;0921-8009&lt;/isbn&gt;&lt;urls&gt;&lt;related-urls&gt;&lt;url&gt;&lt;style face="underline" font="default" size="100%"&gt;http://www.sciencedirect.com/science/article/pii/S0921800906002953&lt;/style&gt;&lt;/url&gt;&lt;url&gt;&lt;style face="underline" font="default" size="100%"&gt;https://ac.els-cdn.com/S0921800906002953/1-s2.0-S0921800906002953-main.pdf?_tid=df8420d6-ef4c-441c-9072-08dd7fe249be&amp;amp;acdnat=1547910667_3875412f4e59a8d36b430d7ec0a1fe11&lt;/style&gt;&lt;/url&gt;&lt;/related-urls&gt;&lt;/urls&gt;&lt;electronic-resource-num&gt;&lt;style face="underline" font="default" size="100%"&gt;https://doi.org/10.1016/j.ecolecon.2006.05.018&lt;/style&gt;&lt;/electronic-resource-num&gt;&lt;/record&gt;&lt;/Cite&gt;&lt;/EndNote&gt;</w:instrText>
      </w:r>
      <w:r w:rsidR="00952686" w:rsidRPr="00AB0CE4">
        <w:rPr>
          <w:highlight w:val="yellow"/>
          <w:lang w:eastAsia="en-GB"/>
        </w:rPr>
        <w:fldChar w:fldCharType="separate"/>
      </w:r>
      <w:r w:rsidR="00952686" w:rsidRPr="00AB0CE4">
        <w:rPr>
          <w:noProof/>
          <w:highlight w:val="yellow"/>
          <w:lang w:eastAsia="en-GB"/>
        </w:rPr>
        <w:t>[3]</w:t>
      </w:r>
      <w:r w:rsidR="00952686" w:rsidRPr="00AB0CE4">
        <w:rPr>
          <w:highlight w:val="yellow"/>
          <w:lang w:eastAsia="en-GB"/>
        </w:rPr>
        <w:fldChar w:fldCharType="end"/>
      </w:r>
      <w:r>
        <w:rPr>
          <w:lang w:eastAsia="en-GB"/>
        </w:rPr>
        <w:t xml:space="preserve">. </w:t>
      </w:r>
      <w:r w:rsidRPr="008C69C8">
        <w:rPr>
          <w:i/>
          <w:lang w:eastAsia="en-GB"/>
        </w:rPr>
        <w:t>Consumer responsibility</w:t>
      </w:r>
      <w:r>
        <w:rPr>
          <w:lang w:eastAsia="en-GB"/>
        </w:rPr>
        <w:t xml:space="preserve"> and </w:t>
      </w:r>
      <w:r w:rsidRPr="008C69C8">
        <w:rPr>
          <w:i/>
          <w:lang w:eastAsia="en-GB"/>
        </w:rPr>
        <w:t>producer responsibility</w:t>
      </w:r>
      <w:r>
        <w:rPr>
          <w:lang w:eastAsia="en-GB"/>
        </w:rPr>
        <w:t xml:space="preserve"> occupy two ends of a possible spectrum of attributing emissions responsibility, with </w:t>
      </w:r>
      <w:r>
        <w:rPr>
          <w:i/>
          <w:lang w:eastAsia="en-GB"/>
        </w:rPr>
        <w:t>shared responsibility</w:t>
      </w:r>
      <w:r>
        <w:rPr>
          <w:lang w:eastAsia="en-GB"/>
        </w:rPr>
        <w:t xml:space="preserve"> taking a middle way</w:t>
      </w:r>
      <w:r w:rsidR="00952686">
        <w:rPr>
          <w:lang w:eastAsia="en-GB"/>
        </w:rPr>
        <w:t xml:space="preserve"> [</w:t>
      </w:r>
      <w:r w:rsidR="00952686">
        <w:rPr>
          <w:i/>
          <w:lang w:eastAsia="en-GB"/>
        </w:rPr>
        <w:t>ibid</w:t>
      </w:r>
      <w:r w:rsidR="00952686">
        <w:rPr>
          <w:lang w:eastAsia="en-GB"/>
        </w:rPr>
        <w:t>]</w:t>
      </w:r>
      <w:r>
        <w:rPr>
          <w:lang w:eastAsia="en-GB"/>
        </w:rPr>
        <w:t xml:space="preserve">. Consumer and producer responsibility line up, of course, with consumption- and production-based carbon accounting, respectively. </w:t>
      </w:r>
    </w:p>
    <w:p w14:paraId="0BB888D5" w14:textId="690FCF73" w:rsidR="00031103" w:rsidRDefault="00031103" w:rsidP="00031103">
      <w:pPr>
        <w:spacing w:before="240"/>
        <w:rPr>
          <w:lang w:eastAsia="en-GB"/>
        </w:rPr>
      </w:pPr>
      <w:r>
        <w:rPr>
          <w:b/>
          <w:bCs/>
          <w:lang w:eastAsia="en-GB"/>
        </w:rPr>
        <w:t>Accounting for capital</w:t>
      </w:r>
    </w:p>
    <w:p w14:paraId="1ABDD8AA" w14:textId="3C831440" w:rsidR="00B4542F" w:rsidRDefault="00B211CA" w:rsidP="00F90BD1">
      <w:pPr>
        <w:rPr>
          <w:lang w:eastAsia="en-GB"/>
        </w:rPr>
      </w:pPr>
      <w:r w:rsidRPr="00B211CA">
        <w:rPr>
          <w:lang w:eastAsia="en-GB"/>
        </w:rPr>
        <w:t>To build a</w:t>
      </w:r>
      <w:r>
        <w:rPr>
          <w:lang w:eastAsia="en-GB"/>
        </w:rPr>
        <w:t xml:space="preserve"> </w:t>
      </w:r>
      <w:r w:rsidR="00B4542F">
        <w:rPr>
          <w:lang w:eastAsia="en-GB"/>
        </w:rPr>
        <w:t xml:space="preserve">complete </w:t>
      </w:r>
      <w:r w:rsidR="003527A4">
        <w:rPr>
          <w:lang w:eastAsia="en-GB"/>
        </w:rPr>
        <w:t xml:space="preserve">picture of the </w:t>
      </w:r>
      <w:r w:rsidR="00B4542F">
        <w:rPr>
          <w:lang w:eastAsia="en-GB"/>
        </w:rPr>
        <w:t>carbon footprint</w:t>
      </w:r>
      <w:r>
        <w:rPr>
          <w:lang w:eastAsia="en-GB"/>
        </w:rPr>
        <w:t xml:space="preserve"> </w:t>
      </w:r>
      <w:r w:rsidR="003527A4">
        <w:rPr>
          <w:lang w:eastAsia="en-GB"/>
        </w:rPr>
        <w:t>o</w:t>
      </w:r>
      <w:r>
        <w:rPr>
          <w:lang w:eastAsia="en-GB"/>
        </w:rPr>
        <w:t xml:space="preserve">f </w:t>
      </w:r>
      <w:r w:rsidR="00B4542F">
        <w:rPr>
          <w:lang w:eastAsia="en-GB"/>
        </w:rPr>
        <w:t xml:space="preserve">a city </w:t>
      </w:r>
      <w:r w:rsidR="003527A4">
        <w:rPr>
          <w:lang w:eastAsia="en-GB"/>
        </w:rPr>
        <w:t>(</w:t>
      </w:r>
      <w:r w:rsidR="00B4542F">
        <w:rPr>
          <w:lang w:eastAsia="en-GB"/>
        </w:rPr>
        <w:t>or any other unit of analysis),</w:t>
      </w:r>
      <w:r>
        <w:rPr>
          <w:lang w:eastAsia="en-GB"/>
        </w:rPr>
        <w:t xml:space="preserve"> it is necessary to </w:t>
      </w:r>
      <w:r w:rsidR="00B4542F">
        <w:rPr>
          <w:lang w:eastAsia="en-GB"/>
        </w:rPr>
        <w:t>capture the emissions involved in producing</w:t>
      </w:r>
      <w:r>
        <w:rPr>
          <w:lang w:eastAsia="en-GB"/>
        </w:rPr>
        <w:t xml:space="preserve"> </w:t>
      </w:r>
      <w:r w:rsidR="00B4542F">
        <w:rPr>
          <w:lang w:eastAsia="en-GB"/>
        </w:rPr>
        <w:t>the capital</w:t>
      </w:r>
      <w:r>
        <w:rPr>
          <w:lang w:eastAsia="en-GB"/>
        </w:rPr>
        <w:t xml:space="preserve"> </w:t>
      </w:r>
      <w:r w:rsidR="00B4542F">
        <w:rPr>
          <w:lang w:eastAsia="en-GB"/>
        </w:rPr>
        <w:t xml:space="preserve">– factories, offices, roads, airports and other productive infrastructures – </w:t>
      </w:r>
      <w:r>
        <w:rPr>
          <w:lang w:eastAsia="en-GB"/>
        </w:rPr>
        <w:t>required to</w:t>
      </w:r>
      <w:r w:rsidR="00B4542F">
        <w:rPr>
          <w:lang w:eastAsia="en-GB"/>
        </w:rPr>
        <w:t xml:space="preserve"> produce and distribute</w:t>
      </w:r>
      <w:r>
        <w:rPr>
          <w:lang w:eastAsia="en-GB"/>
        </w:rPr>
        <w:t xml:space="preserve"> </w:t>
      </w:r>
      <w:r w:rsidR="00B4542F">
        <w:rPr>
          <w:lang w:eastAsia="en-GB"/>
        </w:rPr>
        <w:t>goods and services.</w:t>
      </w:r>
      <w:r w:rsidR="00A53073">
        <w:rPr>
          <w:lang w:eastAsia="en-GB"/>
        </w:rPr>
        <w:t xml:space="preserve"> </w:t>
      </w:r>
      <w:r w:rsidR="00B4542F">
        <w:rPr>
          <w:lang w:eastAsia="en-GB"/>
        </w:rPr>
        <w:t xml:space="preserve">This is done </w:t>
      </w:r>
      <w:r w:rsidR="0095102B">
        <w:rPr>
          <w:lang w:eastAsia="en-GB"/>
        </w:rPr>
        <w:t>by</w:t>
      </w:r>
      <w:r>
        <w:rPr>
          <w:lang w:eastAsia="en-GB"/>
        </w:rPr>
        <w:t xml:space="preserve"> </w:t>
      </w:r>
      <w:r w:rsidRPr="00B4542F">
        <w:rPr>
          <w:i/>
          <w:lang w:eastAsia="en-GB"/>
        </w:rPr>
        <w:t>endogen</w:t>
      </w:r>
      <w:r w:rsidR="0095102B" w:rsidRPr="00B4542F">
        <w:rPr>
          <w:i/>
          <w:lang w:eastAsia="en-GB"/>
        </w:rPr>
        <w:t>ising</w:t>
      </w:r>
      <w:r w:rsidR="00A53073">
        <w:rPr>
          <w:lang w:eastAsia="en-GB"/>
        </w:rPr>
        <w:t xml:space="preserve"> </w:t>
      </w:r>
      <w:r w:rsidR="0095102B">
        <w:rPr>
          <w:lang w:eastAsia="en-GB"/>
        </w:rPr>
        <w:t xml:space="preserve">capital </w:t>
      </w:r>
      <w:r w:rsidR="00A53073">
        <w:rPr>
          <w:lang w:eastAsia="en-GB"/>
        </w:rPr>
        <w:t>into household consumption</w:t>
      </w:r>
      <w:r w:rsidR="00B4542F">
        <w:rPr>
          <w:lang w:eastAsia="en-GB"/>
        </w:rPr>
        <w:t>,</w:t>
      </w:r>
      <w:r>
        <w:rPr>
          <w:lang w:eastAsia="en-GB"/>
        </w:rPr>
        <w:t xml:space="preserve"> </w:t>
      </w:r>
      <w:r w:rsidR="00B4542F">
        <w:rPr>
          <w:lang w:eastAsia="en-GB"/>
        </w:rPr>
        <w:t>however,</w:t>
      </w:r>
      <w:r>
        <w:rPr>
          <w:lang w:eastAsia="en-GB"/>
        </w:rPr>
        <w:t xml:space="preserve"> </w:t>
      </w:r>
      <w:r w:rsidR="00A53073">
        <w:rPr>
          <w:lang w:eastAsia="en-GB"/>
        </w:rPr>
        <w:t>this</w:t>
      </w:r>
      <w:r>
        <w:rPr>
          <w:lang w:eastAsia="en-GB"/>
        </w:rPr>
        <w:t xml:space="preserve"> </w:t>
      </w:r>
      <w:r w:rsidR="00B4542F">
        <w:rPr>
          <w:lang w:eastAsia="en-GB"/>
        </w:rPr>
        <w:t>approach is</w:t>
      </w:r>
      <w:r>
        <w:rPr>
          <w:lang w:eastAsia="en-GB"/>
        </w:rPr>
        <w:t xml:space="preserve"> currently not standard practice</w:t>
      </w:r>
      <w:r w:rsidRPr="00510719">
        <w:rPr>
          <w:lang w:eastAsia="en-GB"/>
        </w:rPr>
        <w:t xml:space="preserve"> </w:t>
      </w:r>
      <w:r w:rsidR="00B4542F">
        <w:rPr>
          <w:lang w:eastAsia="en-GB"/>
        </w:rPr>
        <w:t>in urban CB accounting</w:t>
      </w:r>
      <w:r>
        <w:rPr>
          <w:lang w:eastAsia="en-GB"/>
        </w:rPr>
        <w:t>.</w:t>
      </w:r>
      <w:r w:rsidR="00B4542F" w:rsidRPr="00B4542F">
        <w:rPr>
          <w:lang w:eastAsia="en-GB"/>
        </w:rPr>
        <w:t xml:space="preserve"> </w:t>
      </w:r>
      <w:r w:rsidR="00F90BD1">
        <w:rPr>
          <w:lang w:eastAsia="en-GB"/>
        </w:rPr>
        <w:t>In Figure 1 we illustrate t</w:t>
      </w:r>
      <w:r w:rsidR="00B4542F">
        <w:rPr>
          <w:lang w:eastAsia="en-GB"/>
        </w:rPr>
        <w:t xml:space="preserve">he effect of endogenising capital for cities that are net importers of </w:t>
      </w:r>
      <w:r w:rsidR="00550EF8">
        <w:rPr>
          <w:lang w:eastAsia="en-GB"/>
        </w:rPr>
        <w:t>emissions (</w:t>
      </w:r>
      <w:r w:rsidR="00F90BD1">
        <w:rPr>
          <w:lang w:eastAsia="en-GB"/>
        </w:rPr>
        <w:t xml:space="preserve">i.e. </w:t>
      </w:r>
      <w:r w:rsidR="00B4542F" w:rsidRPr="00550EF8">
        <w:rPr>
          <w:i/>
          <w:lang w:eastAsia="en-GB"/>
        </w:rPr>
        <w:t>consumer cities</w:t>
      </w:r>
      <w:r w:rsidR="00B4542F">
        <w:rPr>
          <w:lang w:eastAsia="en-GB"/>
        </w:rPr>
        <w:t xml:space="preserve">) and net exporters </w:t>
      </w:r>
      <w:r w:rsidR="00550EF8">
        <w:rPr>
          <w:lang w:eastAsia="en-GB"/>
        </w:rPr>
        <w:t>(</w:t>
      </w:r>
      <w:r w:rsidR="00550EF8">
        <w:rPr>
          <w:i/>
          <w:lang w:eastAsia="en-GB"/>
        </w:rPr>
        <w:t>producer cities</w:t>
      </w:r>
      <w:r w:rsidR="00B4542F">
        <w:rPr>
          <w:lang w:eastAsia="en-GB"/>
        </w:rPr>
        <w:t xml:space="preserve">). </w:t>
      </w:r>
      <w:r w:rsidR="00550EF8">
        <w:rPr>
          <w:lang w:eastAsia="en-GB"/>
        </w:rPr>
        <w:t xml:space="preserve">Here we use </w:t>
      </w:r>
      <w:r w:rsidR="009636CB">
        <w:rPr>
          <w:lang w:eastAsia="en-GB"/>
        </w:rPr>
        <w:t>London</w:t>
      </w:r>
      <w:r w:rsidR="00550EF8">
        <w:rPr>
          <w:lang w:eastAsia="en-GB"/>
        </w:rPr>
        <w:t xml:space="preserve"> </w:t>
      </w:r>
      <w:r w:rsidR="009636CB">
        <w:rPr>
          <w:lang w:eastAsia="en-GB"/>
        </w:rPr>
        <w:t>(</w:t>
      </w:r>
      <w:r w:rsidR="00550EF8">
        <w:rPr>
          <w:lang w:eastAsia="en-GB"/>
        </w:rPr>
        <w:t>UK</w:t>
      </w:r>
      <w:r w:rsidR="009636CB">
        <w:rPr>
          <w:lang w:eastAsia="en-GB"/>
        </w:rPr>
        <w:t>)</w:t>
      </w:r>
      <w:r w:rsidR="00550EF8">
        <w:rPr>
          <w:lang w:eastAsia="en-GB"/>
        </w:rPr>
        <w:t xml:space="preserve"> and </w:t>
      </w:r>
      <w:r w:rsidR="00550EF8" w:rsidRPr="00A7688B">
        <w:rPr>
          <w:lang w:eastAsia="en-GB"/>
        </w:rPr>
        <w:t>Qingdao</w:t>
      </w:r>
      <w:r w:rsidR="00550EF8">
        <w:rPr>
          <w:lang w:eastAsia="en-GB"/>
        </w:rPr>
        <w:t xml:space="preserve"> </w:t>
      </w:r>
      <w:r w:rsidR="009636CB">
        <w:rPr>
          <w:lang w:eastAsia="en-GB"/>
        </w:rPr>
        <w:t>(</w:t>
      </w:r>
      <w:r w:rsidR="00550EF8">
        <w:rPr>
          <w:lang w:eastAsia="en-GB"/>
        </w:rPr>
        <w:t>China</w:t>
      </w:r>
      <w:r w:rsidR="009636CB">
        <w:rPr>
          <w:lang w:eastAsia="en-GB"/>
        </w:rPr>
        <w:t>)</w:t>
      </w:r>
      <w:r w:rsidR="00550EF8">
        <w:rPr>
          <w:lang w:eastAsia="en-GB"/>
        </w:rPr>
        <w:t xml:space="preserve"> as examples of producer and consumer cities, respectively. However, </w:t>
      </w:r>
      <w:r w:rsidR="00F90BD1">
        <w:rPr>
          <w:lang w:eastAsia="en-GB"/>
        </w:rPr>
        <w:t>we</w:t>
      </w:r>
      <w:r w:rsidR="00B4542F">
        <w:rPr>
          <w:lang w:eastAsia="en-GB"/>
        </w:rPr>
        <w:t xml:space="preserve"> must emphasis</w:t>
      </w:r>
      <w:r w:rsidR="00F90BD1">
        <w:rPr>
          <w:lang w:eastAsia="en-GB"/>
        </w:rPr>
        <w:t>e</w:t>
      </w:r>
      <w:r w:rsidR="00B4542F">
        <w:rPr>
          <w:lang w:eastAsia="en-GB"/>
        </w:rPr>
        <w:t xml:space="preserve"> that Figure 1 is </w:t>
      </w:r>
      <w:r w:rsidR="00B4542F" w:rsidRPr="003527A4">
        <w:rPr>
          <w:i/>
          <w:lang w:eastAsia="en-GB"/>
        </w:rPr>
        <w:t>illustrative</w:t>
      </w:r>
      <w:r w:rsidR="003527A4">
        <w:rPr>
          <w:lang w:eastAsia="en-GB"/>
        </w:rPr>
        <w:t>, not</w:t>
      </w:r>
      <w:r w:rsidR="00B4542F">
        <w:rPr>
          <w:lang w:eastAsia="en-GB"/>
        </w:rPr>
        <w:t xml:space="preserve"> precise; various </w:t>
      </w:r>
      <w:r w:rsidR="003527A4">
        <w:rPr>
          <w:lang w:eastAsia="en-GB"/>
        </w:rPr>
        <w:t>simplified calculations</w:t>
      </w:r>
      <w:r w:rsidR="00B4542F">
        <w:rPr>
          <w:lang w:eastAsia="en-GB"/>
        </w:rPr>
        <w:t xml:space="preserve"> were made due to limitations of the present model and data availability issues.</w:t>
      </w:r>
    </w:p>
    <w:p w14:paraId="74FED4B8" w14:textId="6F339FF6" w:rsidR="00F90BD1" w:rsidRDefault="009E6F27" w:rsidP="000E3050">
      <w:r>
        <w:rPr>
          <w:lang w:eastAsia="en-GB"/>
        </w:rPr>
        <w:t>Th</w:t>
      </w:r>
      <w:r w:rsidR="00510719">
        <w:rPr>
          <w:lang w:eastAsia="en-GB"/>
        </w:rPr>
        <w:t>e</w:t>
      </w:r>
      <w:r>
        <w:rPr>
          <w:lang w:eastAsia="en-GB"/>
        </w:rPr>
        <w:t xml:space="preserve"> illustrations on the</w:t>
      </w:r>
      <w:r w:rsidR="00510719">
        <w:rPr>
          <w:lang w:eastAsia="en-GB"/>
        </w:rPr>
        <w:t xml:space="preserve"> left </w:t>
      </w:r>
      <w:r>
        <w:rPr>
          <w:lang w:eastAsia="en-GB"/>
        </w:rPr>
        <w:t>show</w:t>
      </w:r>
      <w:r w:rsidR="00A7688B">
        <w:rPr>
          <w:lang w:eastAsia="en-GB"/>
        </w:rPr>
        <w:t xml:space="preserve"> conceptually correct CB account</w:t>
      </w:r>
      <w:r w:rsidR="00B53E68">
        <w:rPr>
          <w:lang w:eastAsia="en-GB"/>
        </w:rPr>
        <w:t>s</w:t>
      </w:r>
      <w:r w:rsidR="00A7688B">
        <w:rPr>
          <w:lang w:eastAsia="en-GB"/>
        </w:rPr>
        <w:t xml:space="preserve"> with capital endogenised</w:t>
      </w:r>
      <w:r>
        <w:rPr>
          <w:lang w:eastAsia="en-GB"/>
        </w:rPr>
        <w:t xml:space="preserve"> into household and government consumption</w:t>
      </w:r>
      <w:r w:rsidR="00A7688B">
        <w:rPr>
          <w:lang w:eastAsia="en-GB"/>
        </w:rPr>
        <w:t xml:space="preserve">, and </w:t>
      </w:r>
      <w:r>
        <w:rPr>
          <w:lang w:eastAsia="en-GB"/>
        </w:rPr>
        <w:t xml:space="preserve">those </w:t>
      </w:r>
      <w:r w:rsidR="00A7688B">
        <w:rPr>
          <w:lang w:eastAsia="en-GB"/>
        </w:rPr>
        <w:t xml:space="preserve">on the right </w:t>
      </w:r>
      <w:r>
        <w:rPr>
          <w:lang w:eastAsia="en-GB"/>
        </w:rPr>
        <w:t xml:space="preserve">show </w:t>
      </w:r>
      <w:r w:rsidR="00A7688B">
        <w:rPr>
          <w:lang w:eastAsia="en-GB"/>
        </w:rPr>
        <w:t>current methods w</w:t>
      </w:r>
      <w:r w:rsidR="00CC54EE">
        <w:rPr>
          <w:lang w:eastAsia="en-GB"/>
        </w:rPr>
        <w:t>ith capital recorded s</w:t>
      </w:r>
      <w:r w:rsidR="00C7322E">
        <w:rPr>
          <w:lang w:eastAsia="en-GB"/>
        </w:rPr>
        <w:t xml:space="preserve">eparately. </w:t>
      </w:r>
      <w:r w:rsidR="001A2A0E">
        <w:rPr>
          <w:lang w:eastAsia="en-GB"/>
        </w:rPr>
        <w:t xml:space="preserve">For London, </w:t>
      </w:r>
      <w:r w:rsidR="00E414B5">
        <w:rPr>
          <w:lang w:eastAsia="en-GB"/>
        </w:rPr>
        <w:t>without capital endogenised</w:t>
      </w:r>
      <w:r w:rsidR="001B2AFC">
        <w:rPr>
          <w:lang w:eastAsia="en-GB"/>
        </w:rPr>
        <w:t>,</w:t>
      </w:r>
      <w:r w:rsidR="00E414B5">
        <w:rPr>
          <w:lang w:eastAsia="en-GB"/>
        </w:rPr>
        <w:t xml:space="preserve"> </w:t>
      </w:r>
      <w:r w:rsidR="003B60F0">
        <w:rPr>
          <w:lang w:eastAsia="en-GB"/>
        </w:rPr>
        <w:t xml:space="preserve">the ratio </w:t>
      </w:r>
      <w:r w:rsidR="001A2A0E">
        <w:rPr>
          <w:lang w:eastAsia="en-GB"/>
        </w:rPr>
        <w:t>CB</w:t>
      </w:r>
      <w:r w:rsidR="003D517B">
        <w:rPr>
          <w:lang w:eastAsia="en-GB"/>
        </w:rPr>
        <w:t>/</w:t>
      </w:r>
      <w:r w:rsidR="003B60F0">
        <w:rPr>
          <w:lang w:eastAsia="en-GB"/>
        </w:rPr>
        <w:t>PB</w:t>
      </w:r>
      <w:r w:rsidR="001A2A0E">
        <w:rPr>
          <w:lang w:eastAsia="en-GB"/>
        </w:rPr>
        <w:t xml:space="preserve"> e</w:t>
      </w:r>
      <w:r w:rsidR="003B60F0">
        <w:rPr>
          <w:lang w:eastAsia="en-GB"/>
        </w:rPr>
        <w:t>missions is ~2, while</w:t>
      </w:r>
      <w:r w:rsidR="001A2A0E">
        <w:rPr>
          <w:lang w:eastAsia="en-GB"/>
        </w:rPr>
        <w:t xml:space="preserve"> </w:t>
      </w:r>
      <w:r w:rsidR="003B60F0">
        <w:rPr>
          <w:lang w:eastAsia="en-GB"/>
        </w:rPr>
        <w:t>f</w:t>
      </w:r>
      <w:r w:rsidR="001A2A0E">
        <w:rPr>
          <w:lang w:eastAsia="en-GB"/>
        </w:rPr>
        <w:t xml:space="preserve">or Qingdao </w:t>
      </w:r>
      <w:r w:rsidR="003B60F0">
        <w:rPr>
          <w:lang w:eastAsia="en-GB"/>
        </w:rPr>
        <w:t>t</w:t>
      </w:r>
      <w:r w:rsidR="00433BA9">
        <w:rPr>
          <w:lang w:eastAsia="en-GB"/>
        </w:rPr>
        <w:t>he same ratio</w:t>
      </w:r>
      <w:r w:rsidR="003B60F0">
        <w:rPr>
          <w:lang w:eastAsia="en-GB"/>
        </w:rPr>
        <w:t xml:space="preserve"> is &lt;1</w:t>
      </w:r>
      <w:r w:rsidR="00E414B5">
        <w:rPr>
          <w:lang w:eastAsia="en-GB"/>
        </w:rPr>
        <w:t>. Exports are</w:t>
      </w:r>
      <w:r w:rsidR="001A2A0E">
        <w:rPr>
          <w:lang w:eastAsia="en-GB"/>
        </w:rPr>
        <w:t xml:space="preserve"> a much larger fraction of Quindao’s PB emissions</w:t>
      </w:r>
      <w:r w:rsidR="008964B8">
        <w:rPr>
          <w:lang w:eastAsia="en-GB"/>
        </w:rPr>
        <w:t xml:space="preserve"> (~95%)</w:t>
      </w:r>
      <w:r w:rsidR="001A2A0E">
        <w:rPr>
          <w:lang w:eastAsia="en-GB"/>
        </w:rPr>
        <w:t xml:space="preserve"> than London’s</w:t>
      </w:r>
      <w:r w:rsidR="008964B8">
        <w:rPr>
          <w:lang w:eastAsia="en-GB"/>
        </w:rPr>
        <w:t xml:space="preserve"> (~60%)</w:t>
      </w:r>
      <w:r w:rsidR="00C7322E">
        <w:rPr>
          <w:lang w:eastAsia="en-GB"/>
        </w:rPr>
        <w:t>,</w:t>
      </w:r>
      <w:r w:rsidR="000952E7">
        <w:rPr>
          <w:lang w:eastAsia="en-GB"/>
        </w:rPr>
        <w:t xml:space="preserve"> </w:t>
      </w:r>
      <w:r w:rsidR="00C7322E">
        <w:rPr>
          <w:lang w:eastAsia="en-GB"/>
        </w:rPr>
        <w:t>while</w:t>
      </w:r>
      <w:r w:rsidR="000952E7">
        <w:rPr>
          <w:lang w:eastAsia="en-GB"/>
        </w:rPr>
        <w:t xml:space="preserve"> capital </w:t>
      </w:r>
      <w:r w:rsidR="00DC27EF">
        <w:rPr>
          <w:lang w:eastAsia="en-GB"/>
        </w:rPr>
        <w:t>represents</w:t>
      </w:r>
      <w:r w:rsidR="000952E7">
        <w:rPr>
          <w:lang w:eastAsia="en-GB"/>
        </w:rPr>
        <w:t xml:space="preserve"> a larger fraction of Qingdao’s CB emissions (~45%) than </w:t>
      </w:r>
      <w:r w:rsidR="008964B8">
        <w:rPr>
          <w:lang w:eastAsia="en-GB"/>
        </w:rPr>
        <w:t>London</w:t>
      </w:r>
      <w:r w:rsidR="00DC27EF">
        <w:rPr>
          <w:lang w:eastAsia="en-GB"/>
        </w:rPr>
        <w:t>’s</w:t>
      </w:r>
      <w:r w:rsidR="008964B8">
        <w:rPr>
          <w:lang w:eastAsia="en-GB"/>
        </w:rPr>
        <w:t xml:space="preserve"> (~15%).</w:t>
      </w:r>
      <w:r w:rsidR="00C7322E">
        <w:rPr>
          <w:lang w:eastAsia="en-GB"/>
        </w:rPr>
        <w:t xml:space="preserve"> </w:t>
      </w:r>
      <w:r w:rsidR="0086033D" w:rsidRPr="005B3447">
        <w:t xml:space="preserve">In the right hand figures, the ‘bites’ taken out of the household and government footprints </w:t>
      </w:r>
      <w:r w:rsidR="00C7322E">
        <w:t>are</w:t>
      </w:r>
      <w:r w:rsidR="0086033D" w:rsidRPr="005B3447">
        <w:t xml:space="preserve"> those emissions that are missing</w:t>
      </w:r>
      <w:r w:rsidR="00CC54EE" w:rsidRPr="005B3447">
        <w:t xml:space="preserve"> from </w:t>
      </w:r>
      <w:r w:rsidR="006E3B8B">
        <w:t xml:space="preserve">current </w:t>
      </w:r>
      <w:r w:rsidR="00CC54EE" w:rsidRPr="005B3447">
        <w:t>CB accounts</w:t>
      </w:r>
      <w:r w:rsidR="0086033D" w:rsidRPr="005B3447">
        <w:t xml:space="preserve"> </w:t>
      </w:r>
      <w:r w:rsidR="006E3B8B">
        <w:t>due to</w:t>
      </w:r>
      <w:r w:rsidR="0086033D" w:rsidRPr="005B3447">
        <w:t xml:space="preserve"> capital not </w:t>
      </w:r>
      <w:r w:rsidR="006E3B8B">
        <w:t xml:space="preserve">being </w:t>
      </w:r>
      <w:r w:rsidR="0086033D" w:rsidRPr="005B3447">
        <w:t>endogenised</w:t>
      </w:r>
      <w:r w:rsidR="00CC54EE" w:rsidRPr="005B3447">
        <w:t>.</w:t>
      </w:r>
      <w:r w:rsidR="0086033D" w:rsidRPr="005B3447">
        <w:t xml:space="preserve"> </w:t>
      </w:r>
      <w:r w:rsidR="00C7322E">
        <w:t>It i</w:t>
      </w:r>
      <w:r w:rsidR="00FD4EA9">
        <w:t xml:space="preserve">s not possible to tell from the C40 data how big these missing </w:t>
      </w:r>
      <w:r w:rsidR="00433BA9">
        <w:t>‘</w:t>
      </w:r>
      <w:r w:rsidR="000E3050">
        <w:t>bites</w:t>
      </w:r>
      <w:r w:rsidR="00433BA9">
        <w:t>’</w:t>
      </w:r>
      <w:r w:rsidR="00FD4EA9">
        <w:t xml:space="preserve"> are, </w:t>
      </w:r>
      <w:r w:rsidR="00E414B5">
        <w:t>however</w:t>
      </w:r>
      <w:r w:rsidR="005467DE">
        <w:t>,</w:t>
      </w:r>
      <w:r w:rsidR="00C6507C">
        <w:t xml:space="preserve"> </w:t>
      </w:r>
      <w:r w:rsidR="00E414B5">
        <w:t>data from</w:t>
      </w:r>
      <w:r w:rsidR="00C6507C">
        <w:t xml:space="preserve"> </w:t>
      </w:r>
      <w:r w:rsidR="00952686">
        <w:t xml:space="preserve">other sources </w:t>
      </w:r>
      <w:r w:rsidR="00952686">
        <w:fldChar w:fldCharType="begin"/>
      </w:r>
      <w:r w:rsidR="00A4665F">
        <w:instrText xml:space="preserve"> ADDIN EN.CITE &lt;EndNote&gt;&lt;Cite&gt;&lt;Author&gt;Minx&lt;/Author&gt;&lt;Year&gt;2011&lt;/Year&gt;&lt;RecNum&gt;488&lt;/RecNum&gt;&lt;DisplayText&gt;[25]&lt;/DisplayText&gt;&lt;record&gt;&lt;rec-number&gt;488&lt;/rec-number&gt;&lt;foreign-keys&gt;&lt;key app="EN" db-id="trp9sxavnrpwwyeprv75wfdvdzzdv5x20asz" timestamp="1457272773"&gt;488&lt;/key&gt;&lt;/foreign-keys&gt;&lt;ref-type name="Journal Article"&gt;17&lt;/ref-type&gt;&lt;contributors&gt;&lt;authors&gt;&lt;author&gt;Minx, Jan C.&lt;/author&gt;&lt;author&gt;Baiocchi, Giovanni&lt;/author&gt;&lt;author&gt;Peters, Glen P.&lt;/author&gt;&lt;author&gt;Weber, Christopher L.&lt;/author&gt;&lt;author&gt;Guan, Dabo&lt;/author&gt;&lt;author&gt;Hubacek, Klaus&lt;/author&gt;&lt;/authors&gt;&lt;/contributors&gt;&lt;titles&gt;&lt;title&gt;A “Carbonizing Dragon”: China’s Fast Growing CO2 Emissions Revisited&lt;/title&gt;&lt;secondary-title&gt;Environmental Science &amp;amp; Technology&lt;/secondary-title&gt;&lt;/titles&gt;&lt;periodical&gt;&lt;full-title&gt;Environmental science &amp;amp; technology&lt;/full-title&gt;&lt;/periodical&gt;&lt;pages&gt;9144-9153&lt;/pages&gt;&lt;volume&gt;45&lt;/volume&gt;&lt;number&gt;21&lt;/number&gt;&lt;keywords&gt;&lt;keyword&gt;emissions accounting, consumption-based&lt;/keyword&gt;&lt;/keywords&gt;&lt;dates&gt;&lt;year&gt;2011&lt;/year&gt;&lt;pub-dates&gt;&lt;date&gt;2011/11/01&lt;/date&gt;&lt;/pub-dates&gt;&lt;/dates&gt;&lt;publisher&gt;American Chemical Society&lt;/publisher&gt;&lt;isbn&gt;0013-936X&lt;/isbn&gt;&lt;urls&gt;&lt;related-urls&gt;&lt;url&gt;http://dx.doi.org/10.1021/es201497m&lt;/url&gt;&lt;/related-urls&gt;&lt;/urls&gt;&lt;electronic-resource-num&gt;10.1021/es201497m&lt;/electronic-resource-num&gt;&lt;/record&gt;&lt;/Cite&gt;&lt;/EndNote&gt;</w:instrText>
      </w:r>
      <w:r w:rsidR="00952686">
        <w:fldChar w:fldCharType="separate"/>
      </w:r>
      <w:r w:rsidR="00A4665F">
        <w:rPr>
          <w:noProof/>
        </w:rPr>
        <w:t>[25]</w:t>
      </w:r>
      <w:r w:rsidR="00952686">
        <w:fldChar w:fldCharType="end"/>
      </w:r>
      <w:r w:rsidR="00C6507C">
        <w:t xml:space="preserve"> suggest</w:t>
      </w:r>
      <w:r w:rsidR="00E13BA3">
        <w:t>s</w:t>
      </w:r>
      <w:r w:rsidR="00C6507C">
        <w:t xml:space="preserve"> that </w:t>
      </w:r>
      <w:r w:rsidR="005467DE">
        <w:t xml:space="preserve">emissions embodied in Chinese exports of goods </w:t>
      </w:r>
      <w:r w:rsidR="00C4558D">
        <w:t>c</w:t>
      </w:r>
      <w:r w:rsidR="005467DE">
        <w:t>ould increase by ~35%</w:t>
      </w:r>
      <w:r w:rsidR="005467DE" w:rsidRPr="005B3447">
        <w:t xml:space="preserve"> </w:t>
      </w:r>
      <w:r w:rsidR="005467DE">
        <w:t xml:space="preserve">if </w:t>
      </w:r>
      <w:r w:rsidR="00E13BA3">
        <w:t>capital</w:t>
      </w:r>
      <w:r w:rsidR="006E3B8B">
        <w:t xml:space="preserve"> </w:t>
      </w:r>
      <w:r w:rsidR="005467DE">
        <w:t xml:space="preserve">were endogenised </w:t>
      </w:r>
      <w:r w:rsidR="00E13BA3">
        <w:t>(</w:t>
      </w:r>
      <w:r w:rsidR="006E3B8B">
        <w:t>note, however,</w:t>
      </w:r>
      <w:r w:rsidR="00E13BA3">
        <w:t xml:space="preserve"> </w:t>
      </w:r>
      <w:r w:rsidR="006E3B8B">
        <w:t xml:space="preserve">that </w:t>
      </w:r>
      <w:r w:rsidR="00E13BA3">
        <w:t xml:space="preserve">more recent work suggests this could be </w:t>
      </w:r>
      <w:r w:rsidR="00E052F0">
        <w:t xml:space="preserve">at </w:t>
      </w:r>
      <w:r w:rsidR="00E13BA3">
        <w:t xml:space="preserve">the upper end of what’s reasonable </w:t>
      </w:r>
      <w:r w:rsidR="00952686">
        <w:fldChar w:fldCharType="begin"/>
      </w:r>
      <w:r w:rsidR="00A4665F">
        <w:instrText xml:space="preserve"> ADDIN EN.CITE &lt;EndNote&gt;&lt;Cite&gt;&lt;Author&gt;Södersten&lt;/Author&gt;&lt;Year&gt;2018&lt;/Year&gt;&lt;RecNum&gt;696&lt;/RecNum&gt;&lt;DisplayText&gt;[24]&lt;/DisplayText&gt;&lt;record&gt;&lt;rec-number&gt;696&lt;/rec-number&gt;&lt;foreign-keys&gt;&lt;key app="EN" db-id="trp9sxavnrpwwyeprv75wfdvdzzdv5x20asz" timestamp="1547050768"&gt;696&lt;/key&gt;&lt;/foreign-keys&gt;&lt;ref-type name="Journal Article"&gt;17&lt;/ref-type&gt;&lt;contributors&gt;&lt;authors&gt;&lt;author&gt;Södersten, Carl-Johan H.&lt;/author&gt;&lt;author&gt;Wood, Richard&lt;/author&gt;&lt;author&gt;Hertwich, Edgar G.&lt;/author&gt;&lt;/authors&gt;&lt;/contributors&gt;&lt;titles&gt;&lt;title&gt;Endogenizing Capital in MRIO Models: The Implications for Consumption-Based Accounting&lt;/title&gt;&lt;secondary-title&gt;Environmental Science &amp;amp; Technology&lt;/secondary-title&gt;&lt;/titles&gt;&lt;periodical&gt;&lt;full-title&gt;Environmental science &amp;amp; technology&lt;/full-title&gt;&lt;/periodical&gt;&lt;pages&gt;13250-13259&lt;/pages&gt;&lt;volume&gt;52&lt;/volume&gt;&lt;number&gt;22&lt;/number&gt;&lt;keywords&gt;&lt;keyword&gt;capital allocation, consumption-based&lt;/keyword&gt;&lt;/keywords&gt;&lt;dates&gt;&lt;year&gt;2018&lt;/year&gt;&lt;pub-dates&gt;&lt;date&gt;2018/11/20&lt;/date&gt;&lt;/pub-dates&gt;&lt;/dates&gt;&lt;publisher&gt;American Chemical Society&lt;/publisher&gt;&lt;isbn&gt;0013-936X&lt;/isbn&gt;&lt;urls&gt;&lt;related-urls&gt;&lt;url&gt;&lt;style face="underline" font="default" size="100%"&gt;https://doi.org/10.1021/acs.est.8b02791&lt;/style&gt;&lt;/url&gt;&lt;url&gt;&lt;style face="underline" font="default" size="100%"&gt;https://pubs.acs.org/doi/pdfplus/10.1021/acs.est.8b02791&lt;/style&gt;&lt;/url&gt;&lt;/related-urls&gt;&lt;/urls&gt;&lt;electronic-resource-num&gt;10.1021/acs.est.8b02791&lt;/electronic-resource-num&gt;&lt;/record&gt;&lt;/Cite&gt;&lt;/EndNote&gt;</w:instrText>
      </w:r>
      <w:r w:rsidR="00952686">
        <w:fldChar w:fldCharType="separate"/>
      </w:r>
      <w:r w:rsidR="00A4665F">
        <w:rPr>
          <w:noProof/>
        </w:rPr>
        <w:t>[24]</w:t>
      </w:r>
      <w:r w:rsidR="00952686">
        <w:fldChar w:fldCharType="end"/>
      </w:r>
      <w:r w:rsidR="00E13BA3">
        <w:t xml:space="preserve">). </w:t>
      </w:r>
      <w:r w:rsidR="0086033D" w:rsidRPr="005B3447">
        <w:t xml:space="preserve">On the other hand, </w:t>
      </w:r>
      <w:r w:rsidR="005467DE">
        <w:t xml:space="preserve">when capital is not </w:t>
      </w:r>
      <w:r w:rsidR="005467DE">
        <w:lastRenderedPageBreak/>
        <w:t>endogenised</w:t>
      </w:r>
      <w:r w:rsidR="0086033D" w:rsidRPr="005B3447">
        <w:t>, cities</w:t>
      </w:r>
      <w:r w:rsidR="00CC54EE" w:rsidRPr="005B3447">
        <w:t>’</w:t>
      </w:r>
      <w:r w:rsidR="0086033D" w:rsidRPr="005B3447">
        <w:t xml:space="preserve"> carbon footprints capture emissions that are involved in producing exports</w:t>
      </w:r>
      <w:r w:rsidR="00E13BA3">
        <w:t>,</w:t>
      </w:r>
      <w:r w:rsidR="00CC54EE" w:rsidRPr="005B3447">
        <w:t xml:space="preserve"> rather than serving their own </w:t>
      </w:r>
      <w:r w:rsidR="00793387">
        <w:t xml:space="preserve">residents’ </w:t>
      </w:r>
      <w:r w:rsidR="00CC54EE" w:rsidRPr="005B3447">
        <w:t>consumption</w:t>
      </w:r>
      <w:r w:rsidR="00E13BA3">
        <w:t xml:space="preserve">. These are represented by the </w:t>
      </w:r>
      <w:r w:rsidR="006E3B8B">
        <w:t>portion</w:t>
      </w:r>
      <w:r w:rsidR="00E13BA3">
        <w:t xml:space="preserve"> of capital emissions in the right-hand figures that</w:t>
      </w:r>
      <w:r w:rsidR="006E3B8B">
        <w:t xml:space="preserve"> </w:t>
      </w:r>
      <w:r w:rsidR="00793387">
        <w:t>‘</w:t>
      </w:r>
      <w:r w:rsidR="006E3B8B">
        <w:t>bulge out</w:t>
      </w:r>
      <w:r w:rsidR="00793387">
        <w:t>’</w:t>
      </w:r>
      <w:r w:rsidR="006E3B8B">
        <w:t xml:space="preserve"> and</w:t>
      </w:r>
      <w:r w:rsidR="00E13BA3">
        <w:t xml:space="preserve"> </w:t>
      </w:r>
      <w:r w:rsidR="006E3B8B">
        <w:t xml:space="preserve">thus </w:t>
      </w:r>
      <w:r w:rsidR="000952E7" w:rsidRPr="006E3B8B">
        <w:t>do not</w:t>
      </w:r>
      <w:r w:rsidR="000952E7">
        <w:t xml:space="preserve"> </w:t>
      </w:r>
      <w:r w:rsidR="00E13BA3">
        <w:t xml:space="preserve">overlap with </w:t>
      </w:r>
      <w:r w:rsidR="0093005A">
        <w:t>household and</w:t>
      </w:r>
      <w:r w:rsidR="00E13BA3">
        <w:t xml:space="preserve"> government CB emissions</w:t>
      </w:r>
      <w:r w:rsidR="002A79AC">
        <w:t>.</w:t>
      </w:r>
      <w:r w:rsidR="00A116E2" w:rsidRPr="00A116E2">
        <w:t xml:space="preserve"> </w:t>
      </w:r>
      <w:r w:rsidR="00A116E2">
        <w:t>For Qingdao, this ‘bulging out’ is more significant than for London, mirroring the larger fraction of PB emissions in the former that are associated with exports.</w:t>
      </w:r>
      <w:r w:rsidR="00F90BD1" w:rsidRPr="00F90BD1">
        <w:t xml:space="preserve"> </w:t>
      </w:r>
    </w:p>
    <w:p w14:paraId="33156289" w14:textId="215073AA" w:rsidR="008D1B15" w:rsidRDefault="00F90BD1" w:rsidP="000E3050">
      <w:r>
        <w:t xml:space="preserve">A rough estimate of capital-related emissions can thus be made. For London, endogenising capital would first reduce CB emissions by 15% (the proportion currently due to capital) and then the remainder would increase by up to 35% due to endogenising capital into household and government consumption. Here, 35% is based upon data referenced above </w:t>
      </w:r>
      <w:r>
        <w:fldChar w:fldCharType="begin"/>
      </w:r>
      <w:r>
        <w:instrText xml:space="preserve"> ADDIN EN.CITE &lt;EndNote&gt;&lt;Cite&gt;&lt;Author&gt;Minx&lt;/Author&gt;&lt;Year&gt;2011&lt;/Year&gt;&lt;RecNum&gt;488&lt;/RecNum&gt;&lt;DisplayText&gt;[25]&lt;/DisplayText&gt;&lt;record&gt;&lt;rec-number&gt;488&lt;/rec-number&gt;&lt;foreign-keys&gt;&lt;key app="EN" db-id="trp9sxavnrpwwyeprv75wfdvdzzdv5x20asz" timestamp="1457272773"&gt;488&lt;/key&gt;&lt;/foreign-keys&gt;&lt;ref-type name="Journal Article"&gt;17&lt;/ref-type&gt;&lt;contributors&gt;&lt;authors&gt;&lt;author&gt;Minx, Jan C.&lt;/author&gt;&lt;author&gt;Baiocchi, Giovanni&lt;/author&gt;&lt;author&gt;Peters, Glen P.&lt;/author&gt;&lt;author&gt;Weber, Christopher L.&lt;/author&gt;&lt;author&gt;Guan, Dabo&lt;/author&gt;&lt;author&gt;Hubacek, Klaus&lt;/author&gt;&lt;/authors&gt;&lt;/contributors&gt;&lt;titles&gt;&lt;title&gt;A “Carbonizing Dragon”: China’s Fast Growing CO2 Emissions Revisited&lt;/title&gt;&lt;secondary-title&gt;Environmental Science &amp;amp; Technology&lt;/secondary-title&gt;&lt;/titles&gt;&lt;periodical&gt;&lt;full-title&gt;Environmental science &amp;amp; technology&lt;/full-title&gt;&lt;/periodical&gt;&lt;pages&gt;9144-9153&lt;/pages&gt;&lt;volume&gt;45&lt;/volume&gt;&lt;number&gt;21&lt;/number&gt;&lt;keywords&gt;&lt;keyword&gt;emissions accounting, consumption-based&lt;/keyword&gt;&lt;/keywords&gt;&lt;dates&gt;&lt;year&gt;2011&lt;/year&gt;&lt;pub-dates&gt;&lt;date&gt;2011/11/01&lt;/date&gt;&lt;/pub-dates&gt;&lt;/dates&gt;&lt;publisher&gt;American Chemical Society&lt;/publisher&gt;&lt;isbn&gt;0013-936X&lt;/isbn&gt;&lt;urls&gt;&lt;related-urls&gt;&lt;url&gt;http://dx.doi.org/10.1021/es201497m&lt;/url&gt;&lt;/related-urls&gt;&lt;/urls&gt;&lt;electronic-resource-num&gt;10.1021/es201497m&lt;/electronic-resource-num&gt;&lt;/record&gt;&lt;/Cite&gt;&lt;/EndNote&gt;</w:instrText>
      </w:r>
      <w:r>
        <w:fldChar w:fldCharType="separate"/>
      </w:r>
      <w:r>
        <w:rPr>
          <w:noProof/>
        </w:rPr>
        <w:t>[25]</w:t>
      </w:r>
      <w:r>
        <w:fldChar w:fldCharType="end"/>
      </w:r>
      <w:r>
        <w:t>; it gives a rough estimate of the size of the ‘missing bites’</w:t>
      </w:r>
      <w:r w:rsidRPr="00A116E2">
        <w:t xml:space="preserve"> </w:t>
      </w:r>
      <w:r>
        <w:t xml:space="preserve">from the household and government emissions. Overall, the effect of endogenising capital for London would be to increase CB emissions by 15%, while the same calculation for Qingdao would reduce CB emissions by 25%. Endogenising capital can thus significantly amplify the differences between CB emissions for typical </w:t>
      </w:r>
      <w:r w:rsidRPr="0093005A">
        <w:rPr>
          <w:i/>
        </w:rPr>
        <w:t>consumer</w:t>
      </w:r>
      <w:r>
        <w:t xml:space="preserve"> and </w:t>
      </w:r>
      <w:r>
        <w:rPr>
          <w:i/>
        </w:rPr>
        <w:t xml:space="preserve">producer </w:t>
      </w:r>
      <w:r>
        <w:t>cities, thus having significant implications for a consumer-responsibility perspective.</w:t>
      </w:r>
    </w:p>
    <w:p w14:paraId="26720BC3" w14:textId="003A0ADD" w:rsidR="00F90BD1" w:rsidRDefault="00F90BD1" w:rsidP="000E3050"/>
    <w:p w14:paraId="4DBF7DA7" w14:textId="77777777" w:rsidR="00F90BD1" w:rsidRDefault="00F90BD1" w:rsidP="000E3050">
      <w:pPr>
        <w:rPr>
          <w:lang w:eastAsia="en-GB"/>
        </w:rPr>
      </w:pPr>
    </w:p>
    <w:p w14:paraId="30E1EE71" w14:textId="3EBAD166" w:rsidR="00C84910" w:rsidRDefault="00C84910" w:rsidP="00FA0C42">
      <w:pPr>
        <w:jc w:val="center"/>
        <w:rPr>
          <w:lang w:eastAsia="en-GB"/>
        </w:rPr>
      </w:pPr>
      <w:r>
        <w:rPr>
          <w:rFonts w:eastAsia="Times New Roman" w:cs="Times New Roman"/>
          <w:noProof/>
          <w:sz w:val="24"/>
          <w:szCs w:val="24"/>
          <w:lang w:eastAsia="zh-CN"/>
        </w:rPr>
        <w:drawing>
          <wp:inline distT="0" distB="0" distL="0" distR="0" wp14:anchorId="60F67DAF" wp14:editId="134F9489">
            <wp:extent cx="5045710" cy="431074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389" r="6529" b="40761"/>
                    <a:stretch/>
                  </pic:blipFill>
                  <pic:spPr bwMode="auto">
                    <a:xfrm>
                      <a:off x="0" y="0"/>
                      <a:ext cx="5047434" cy="4312216"/>
                    </a:xfrm>
                    <a:prstGeom prst="rect">
                      <a:avLst/>
                    </a:prstGeom>
                    <a:noFill/>
                    <a:ln>
                      <a:noFill/>
                    </a:ln>
                    <a:extLst>
                      <a:ext uri="{53640926-AAD7-44D8-BBD7-CCE9431645EC}">
                        <a14:shadowObscured xmlns:a14="http://schemas.microsoft.com/office/drawing/2010/main"/>
                      </a:ext>
                    </a:extLst>
                  </pic:spPr>
                </pic:pic>
              </a:graphicData>
            </a:graphic>
          </wp:inline>
        </w:drawing>
      </w:r>
    </w:p>
    <w:p w14:paraId="533DCFC9" w14:textId="7F813775" w:rsidR="00796B82" w:rsidRPr="00766484" w:rsidRDefault="00796B82" w:rsidP="007575BB">
      <w:pPr>
        <w:rPr>
          <w:sz w:val="20"/>
          <w:szCs w:val="20"/>
          <w:lang w:eastAsia="en-GB"/>
        </w:rPr>
      </w:pPr>
      <w:r w:rsidRPr="00766484">
        <w:rPr>
          <w:b/>
          <w:sz w:val="20"/>
          <w:szCs w:val="20"/>
          <w:lang w:eastAsia="en-GB"/>
        </w:rPr>
        <w:t>Figure 1</w:t>
      </w:r>
      <w:r w:rsidR="007575BB" w:rsidRPr="00766484">
        <w:rPr>
          <w:b/>
          <w:sz w:val="20"/>
          <w:szCs w:val="20"/>
          <w:lang w:eastAsia="en-GB"/>
        </w:rPr>
        <w:t>:</w:t>
      </w:r>
      <w:r w:rsidR="00C7322E" w:rsidRPr="00766484">
        <w:rPr>
          <w:b/>
          <w:sz w:val="20"/>
          <w:szCs w:val="20"/>
          <w:lang w:eastAsia="en-GB"/>
        </w:rPr>
        <w:t xml:space="preserve"> </w:t>
      </w:r>
      <w:r w:rsidR="00340897" w:rsidRPr="00766484">
        <w:rPr>
          <w:sz w:val="20"/>
          <w:szCs w:val="20"/>
          <w:lang w:eastAsia="en-GB"/>
        </w:rPr>
        <w:t xml:space="preserve">Sketches of production- and consumption-based emissions for illustrative </w:t>
      </w:r>
      <w:r w:rsidR="00340897" w:rsidRPr="00766484">
        <w:rPr>
          <w:i/>
          <w:sz w:val="20"/>
          <w:szCs w:val="20"/>
          <w:lang w:eastAsia="en-GB"/>
        </w:rPr>
        <w:t>producer</w:t>
      </w:r>
      <w:r w:rsidR="00630FF2">
        <w:rPr>
          <w:sz w:val="20"/>
          <w:szCs w:val="20"/>
          <w:lang w:eastAsia="en-GB"/>
        </w:rPr>
        <w:t xml:space="preserve"> </w:t>
      </w:r>
      <w:r w:rsidR="00340897" w:rsidRPr="00766484">
        <w:rPr>
          <w:sz w:val="20"/>
          <w:szCs w:val="20"/>
          <w:lang w:eastAsia="en-GB"/>
        </w:rPr>
        <w:t xml:space="preserve">and </w:t>
      </w:r>
      <w:r w:rsidR="00340897" w:rsidRPr="00766484">
        <w:rPr>
          <w:i/>
          <w:sz w:val="20"/>
          <w:szCs w:val="20"/>
          <w:lang w:eastAsia="en-GB"/>
        </w:rPr>
        <w:t>consumer</w:t>
      </w:r>
      <w:r w:rsidR="00340897" w:rsidRPr="00766484">
        <w:rPr>
          <w:sz w:val="20"/>
          <w:szCs w:val="20"/>
          <w:lang w:eastAsia="en-GB"/>
        </w:rPr>
        <w:t xml:space="preserve"> cit</w:t>
      </w:r>
      <w:r w:rsidR="00630FF2">
        <w:rPr>
          <w:sz w:val="20"/>
          <w:szCs w:val="20"/>
          <w:lang w:eastAsia="en-GB"/>
        </w:rPr>
        <w:t xml:space="preserve">ies (London and </w:t>
      </w:r>
      <w:r w:rsidR="00630FF2" w:rsidRPr="00630FF2">
        <w:rPr>
          <w:sz w:val="20"/>
        </w:rPr>
        <w:t>Qingdao</w:t>
      </w:r>
      <w:r w:rsidR="00630FF2">
        <w:rPr>
          <w:sz w:val="20"/>
          <w:szCs w:val="20"/>
          <w:lang w:eastAsia="en-GB"/>
        </w:rPr>
        <w:t>)</w:t>
      </w:r>
      <w:r w:rsidR="00340897" w:rsidRPr="00766484">
        <w:rPr>
          <w:sz w:val="20"/>
          <w:szCs w:val="20"/>
          <w:lang w:eastAsia="en-GB"/>
        </w:rPr>
        <w:t xml:space="preserve">, with theoretically consistent accounts on the left (capital endogenised) and current IO models on the right (capital separate). </w:t>
      </w:r>
      <w:r w:rsidR="00C7322E" w:rsidRPr="00766484">
        <w:rPr>
          <w:sz w:val="20"/>
          <w:szCs w:val="20"/>
          <w:lang w:eastAsia="en-GB"/>
        </w:rPr>
        <w:t>For capital, the large circles r</w:t>
      </w:r>
      <w:r w:rsidR="00630FF2">
        <w:rPr>
          <w:sz w:val="20"/>
          <w:szCs w:val="20"/>
          <w:lang w:eastAsia="en-GB"/>
        </w:rPr>
        <w:t>epresent material supply chains</w:t>
      </w:r>
      <w:r w:rsidR="00C7322E" w:rsidRPr="00766484">
        <w:rPr>
          <w:sz w:val="20"/>
          <w:szCs w:val="20"/>
          <w:lang w:eastAsia="en-GB"/>
        </w:rPr>
        <w:t xml:space="preserve"> and small circles the onsite emissions of construction sites (assumed here to be an order of magnitude smaller). </w:t>
      </w:r>
      <w:r w:rsidR="00630FF2">
        <w:rPr>
          <w:sz w:val="20"/>
          <w:szCs w:val="20"/>
          <w:lang w:eastAsia="en-GB"/>
        </w:rPr>
        <w:t>Y</w:t>
      </w:r>
      <w:r w:rsidR="00C7322E" w:rsidRPr="00766484">
        <w:rPr>
          <w:sz w:val="20"/>
          <w:szCs w:val="20"/>
          <w:lang w:eastAsia="en-GB"/>
        </w:rPr>
        <w:t xml:space="preserve">ellow circles represent PB emissions and thus enclose </w:t>
      </w:r>
      <w:r w:rsidR="00C7322E" w:rsidRPr="00766484">
        <w:rPr>
          <w:i/>
          <w:sz w:val="20"/>
          <w:szCs w:val="20"/>
          <w:lang w:eastAsia="en-GB"/>
        </w:rPr>
        <w:t>all scope 1 and 2</w:t>
      </w:r>
      <w:r w:rsidR="00C7322E" w:rsidRPr="00766484">
        <w:rPr>
          <w:sz w:val="20"/>
          <w:szCs w:val="20"/>
          <w:lang w:eastAsia="en-GB"/>
        </w:rPr>
        <w:t xml:space="preserve"> emissions. </w:t>
      </w:r>
      <w:r w:rsidR="00630FF2">
        <w:rPr>
          <w:sz w:val="20"/>
          <w:szCs w:val="20"/>
          <w:lang w:eastAsia="en-GB"/>
        </w:rPr>
        <w:t>H</w:t>
      </w:r>
      <w:r w:rsidR="00C7322E" w:rsidRPr="00766484">
        <w:rPr>
          <w:sz w:val="20"/>
          <w:szCs w:val="20"/>
          <w:lang w:eastAsia="en-GB"/>
        </w:rPr>
        <w:t xml:space="preserve">ousehold </w:t>
      </w:r>
      <w:r w:rsidR="00630FF2">
        <w:rPr>
          <w:sz w:val="20"/>
          <w:szCs w:val="20"/>
          <w:lang w:eastAsia="en-GB"/>
        </w:rPr>
        <w:t>an</w:t>
      </w:r>
      <w:r w:rsidR="00C7322E" w:rsidRPr="00766484">
        <w:rPr>
          <w:sz w:val="20"/>
          <w:szCs w:val="20"/>
          <w:lang w:eastAsia="en-GB"/>
        </w:rPr>
        <w:t xml:space="preserve">d government consumption </w:t>
      </w:r>
      <w:r w:rsidR="00630FF2">
        <w:rPr>
          <w:sz w:val="20"/>
          <w:szCs w:val="20"/>
          <w:lang w:eastAsia="en-GB"/>
        </w:rPr>
        <w:t xml:space="preserve">together </w:t>
      </w:r>
      <w:r w:rsidR="00C7322E" w:rsidRPr="00766484">
        <w:rPr>
          <w:sz w:val="20"/>
          <w:szCs w:val="20"/>
          <w:lang w:eastAsia="en-GB"/>
        </w:rPr>
        <w:t>(plus capital when not endogenised) represent</w:t>
      </w:r>
      <w:r w:rsidR="00630FF2">
        <w:rPr>
          <w:sz w:val="20"/>
          <w:szCs w:val="20"/>
          <w:lang w:eastAsia="en-GB"/>
        </w:rPr>
        <w:t>s</w:t>
      </w:r>
      <w:r w:rsidR="00C7322E" w:rsidRPr="00766484">
        <w:rPr>
          <w:sz w:val="20"/>
          <w:szCs w:val="20"/>
          <w:lang w:eastAsia="en-GB"/>
        </w:rPr>
        <w:t xml:space="preserve"> CB emissions. The portion of CB emissions that do not overlap with the yellow circles represent </w:t>
      </w:r>
      <w:r w:rsidR="00C7322E" w:rsidRPr="00766484">
        <w:rPr>
          <w:i/>
          <w:sz w:val="20"/>
          <w:szCs w:val="20"/>
          <w:lang w:eastAsia="en-GB"/>
        </w:rPr>
        <w:t>scope 3</w:t>
      </w:r>
      <w:r w:rsidR="00C7322E" w:rsidRPr="00766484">
        <w:rPr>
          <w:sz w:val="20"/>
          <w:szCs w:val="20"/>
          <w:lang w:eastAsia="en-GB"/>
        </w:rPr>
        <w:t xml:space="preserve"> emissions, while the areas of the yellow circles that do not overlap with CB emissions represent scope 1 and 2 emissions involved in producing </w:t>
      </w:r>
      <w:r w:rsidR="00C7322E" w:rsidRPr="00766484">
        <w:rPr>
          <w:i/>
          <w:sz w:val="20"/>
          <w:szCs w:val="20"/>
          <w:lang w:eastAsia="en-GB"/>
        </w:rPr>
        <w:t>exports</w:t>
      </w:r>
      <w:r w:rsidR="00C7322E" w:rsidRPr="00766484">
        <w:rPr>
          <w:sz w:val="20"/>
          <w:szCs w:val="20"/>
          <w:lang w:eastAsia="en-GB"/>
        </w:rPr>
        <w:t>.</w:t>
      </w:r>
    </w:p>
    <w:p w14:paraId="763FA3B2" w14:textId="6C10CD4D" w:rsidR="00031103" w:rsidRDefault="00031103" w:rsidP="00031103">
      <w:pPr>
        <w:spacing w:before="240"/>
        <w:rPr>
          <w:lang w:eastAsia="en-GB"/>
        </w:rPr>
      </w:pPr>
      <w:r>
        <w:rPr>
          <w:b/>
          <w:bCs/>
          <w:lang w:eastAsia="en-GB"/>
        </w:rPr>
        <w:lastRenderedPageBreak/>
        <w:t>Model complexity</w:t>
      </w:r>
    </w:p>
    <w:p w14:paraId="67CB7CD1" w14:textId="5CD1E21C" w:rsidR="004C4622" w:rsidRDefault="00F90BD1" w:rsidP="008E4B05">
      <w:pPr>
        <w:rPr>
          <w:lang w:eastAsia="en-GB"/>
        </w:rPr>
      </w:pPr>
      <w:r>
        <w:rPr>
          <w:lang w:eastAsia="en-GB"/>
        </w:rPr>
        <w:t>While endogenising capital in urban IO models appears necessary to reduce bias</w:t>
      </w:r>
      <w:r w:rsidR="004C4622" w:rsidRPr="004C4622">
        <w:rPr>
          <w:lang w:eastAsia="en-GB"/>
        </w:rPr>
        <w:t xml:space="preserve"> </w:t>
      </w:r>
      <w:r w:rsidR="004C4622">
        <w:rPr>
          <w:lang w:eastAsia="en-GB"/>
        </w:rPr>
        <w:t>in urban carbon footprints</w:t>
      </w:r>
      <w:r>
        <w:rPr>
          <w:lang w:eastAsia="en-GB"/>
        </w:rPr>
        <w:t xml:space="preserve">, is it useful to ask </w:t>
      </w:r>
      <w:r w:rsidR="004C4622">
        <w:rPr>
          <w:lang w:eastAsia="en-GB"/>
        </w:rPr>
        <w:t>h</w:t>
      </w:r>
      <w:r w:rsidR="00400142">
        <w:rPr>
          <w:lang w:eastAsia="en-GB"/>
        </w:rPr>
        <w:t>ow complex</w:t>
      </w:r>
      <w:r w:rsidR="008E4B05">
        <w:rPr>
          <w:lang w:eastAsia="en-GB"/>
        </w:rPr>
        <w:t xml:space="preserve"> a</w:t>
      </w:r>
      <w:r w:rsidR="00400142">
        <w:rPr>
          <w:lang w:eastAsia="en-GB"/>
        </w:rPr>
        <w:t xml:space="preserve"> model</w:t>
      </w:r>
      <w:r w:rsidR="008E4B05">
        <w:rPr>
          <w:lang w:eastAsia="en-GB"/>
        </w:rPr>
        <w:t xml:space="preserve"> is</w:t>
      </w:r>
      <w:r w:rsidR="00400142">
        <w:rPr>
          <w:lang w:eastAsia="en-GB"/>
        </w:rPr>
        <w:t xml:space="preserve"> </w:t>
      </w:r>
      <w:r w:rsidR="004C4622">
        <w:rPr>
          <w:lang w:eastAsia="en-GB"/>
        </w:rPr>
        <w:t>need</w:t>
      </w:r>
      <w:r w:rsidR="008E4B05">
        <w:rPr>
          <w:lang w:eastAsia="en-GB"/>
        </w:rPr>
        <w:t>ed</w:t>
      </w:r>
      <w:r w:rsidR="004C4622">
        <w:rPr>
          <w:lang w:eastAsia="en-GB"/>
        </w:rPr>
        <w:t xml:space="preserve"> </w:t>
      </w:r>
      <w:r w:rsidR="00400142">
        <w:rPr>
          <w:lang w:eastAsia="en-GB"/>
        </w:rPr>
        <w:t xml:space="preserve">to produce </w:t>
      </w:r>
      <w:r w:rsidR="004C4622">
        <w:rPr>
          <w:lang w:eastAsia="en-GB"/>
        </w:rPr>
        <w:t>data sufficient</w:t>
      </w:r>
      <w:r w:rsidR="00400142">
        <w:rPr>
          <w:lang w:eastAsia="en-GB"/>
        </w:rPr>
        <w:t xml:space="preserve"> </w:t>
      </w:r>
      <w:r w:rsidR="004C4622">
        <w:rPr>
          <w:lang w:eastAsia="en-GB"/>
        </w:rPr>
        <w:t>for estimating</w:t>
      </w:r>
      <w:r w:rsidR="00400142">
        <w:rPr>
          <w:lang w:eastAsia="en-GB"/>
        </w:rPr>
        <w:t xml:space="preserve"> consumer responsibility</w:t>
      </w:r>
      <w:r w:rsidR="004C4622">
        <w:rPr>
          <w:lang w:eastAsia="en-GB"/>
        </w:rPr>
        <w:t>.</w:t>
      </w:r>
      <w:r w:rsidR="00400142">
        <w:rPr>
          <w:lang w:eastAsia="en-GB"/>
        </w:rPr>
        <w:t xml:space="preserve"> Are bespoke urban models </w:t>
      </w:r>
      <w:r w:rsidR="004C4622">
        <w:rPr>
          <w:lang w:eastAsia="en-GB"/>
        </w:rPr>
        <w:t>necessary</w:t>
      </w:r>
      <w:r w:rsidR="00400142">
        <w:rPr>
          <w:lang w:eastAsia="en-GB"/>
        </w:rPr>
        <w:t xml:space="preserve">, or </w:t>
      </w:r>
      <w:r w:rsidR="008E4B05">
        <w:rPr>
          <w:lang w:eastAsia="en-GB"/>
        </w:rPr>
        <w:t>w</w:t>
      </w:r>
      <w:r w:rsidR="00400142">
        <w:rPr>
          <w:lang w:eastAsia="en-GB"/>
        </w:rPr>
        <w:t xml:space="preserve">ould downscaled national models </w:t>
      </w:r>
      <w:r w:rsidR="008E4B05">
        <w:rPr>
          <w:lang w:eastAsia="en-GB"/>
        </w:rPr>
        <w:t>be</w:t>
      </w:r>
      <w:r w:rsidR="00400142">
        <w:rPr>
          <w:lang w:eastAsia="en-GB"/>
        </w:rPr>
        <w:t xml:space="preserve"> adequate? Producing city-level carbon footprints is a highly time and data intensive task, </w:t>
      </w:r>
      <w:r w:rsidR="008D1B15">
        <w:rPr>
          <w:lang w:eastAsia="en-GB"/>
        </w:rPr>
        <w:t xml:space="preserve">yet the consistent message from the IPCC is that emissions must peak within a handful of years from now for there to be a reasonable chance of avoiding dangerous levels of climate change. To this end, simple, widely applicable models that local governments may draw upon with minimal effort would be hugely advantageous. </w:t>
      </w:r>
      <w:r w:rsidR="00952686">
        <w:rPr>
          <w:lang w:eastAsia="en-GB"/>
        </w:rPr>
        <w:t xml:space="preserve">Whole literatures </w:t>
      </w:r>
      <w:r w:rsidR="00A310B0">
        <w:rPr>
          <w:lang w:eastAsia="en-GB"/>
        </w:rPr>
        <w:t xml:space="preserve">exist </w:t>
      </w:r>
      <w:r w:rsidR="00952686">
        <w:rPr>
          <w:lang w:eastAsia="en-GB"/>
        </w:rPr>
        <w:t xml:space="preserve">devoted to the value of simple, heuristic models in decision making </w:t>
      </w:r>
      <w:r w:rsidR="00952686">
        <w:rPr>
          <w:lang w:eastAsia="en-GB"/>
        </w:rPr>
        <w:fldChar w:fldCharType="begin">
          <w:fldData xml:space="preserve">PEVuZE5vdGU+PENpdGU+PEF1dGhvcj5HaWdlcmVuemVyPC9BdXRob3I+PFllYXI+MjAxMDwvWWVh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</w:fldData>
        </w:fldChar>
      </w:r>
      <w:r w:rsidR="00A4665F">
        <w:rPr>
          <w:lang w:eastAsia="en-GB"/>
        </w:rPr>
        <w:instrText xml:space="preserve"> ADDIN EN.CITE </w:instrText>
      </w:r>
      <w:r w:rsidR="00A4665F">
        <w:rPr>
          <w:lang w:eastAsia="en-GB"/>
        </w:rPr>
        <w:fldChar w:fldCharType="begin">
          <w:fldData xml:space="preserve">PEVuZE5vdGU+PENpdGU+PEF1dGhvcj5HaWdlcmVuemVyPC9BdXRob3I+PFllYXI+MjAxMDwvWWVh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</w:fldData>
        </w:fldChar>
      </w:r>
      <w:r w:rsidR="00A4665F">
        <w:rPr>
          <w:lang w:eastAsia="en-GB"/>
        </w:rPr>
        <w:instrText xml:space="preserve"> ADDIN EN.CITE.DATA </w:instrText>
      </w:r>
      <w:r w:rsidR="00A4665F">
        <w:rPr>
          <w:lang w:eastAsia="en-GB"/>
        </w:rPr>
      </w:r>
      <w:r w:rsidR="00A4665F">
        <w:rPr>
          <w:lang w:eastAsia="en-GB"/>
        </w:rPr>
        <w:fldChar w:fldCharType="end"/>
      </w:r>
      <w:r w:rsidR="00952686">
        <w:rPr>
          <w:lang w:eastAsia="en-GB"/>
        </w:rPr>
      </w:r>
      <w:r w:rsidR="00952686">
        <w:rPr>
          <w:lang w:eastAsia="en-GB"/>
        </w:rPr>
        <w:fldChar w:fldCharType="separate"/>
      </w:r>
      <w:r w:rsidR="00A4665F">
        <w:rPr>
          <w:noProof/>
          <w:lang w:eastAsia="en-GB"/>
        </w:rPr>
        <w:t>[26, 27]</w:t>
      </w:r>
      <w:r w:rsidR="00952686">
        <w:rPr>
          <w:lang w:eastAsia="en-GB"/>
        </w:rPr>
        <w:fldChar w:fldCharType="end"/>
      </w:r>
      <w:r w:rsidR="00952686">
        <w:rPr>
          <w:lang w:eastAsia="en-GB"/>
        </w:rPr>
        <w:t>, and similar lessons may apply in the context of city carbon footprints</w:t>
      </w:r>
      <w:r w:rsidR="00097EC4">
        <w:rPr>
          <w:lang w:eastAsia="en-GB"/>
        </w:rPr>
        <w:t xml:space="preserve">, where </w:t>
      </w:r>
      <w:r w:rsidR="008D1B15">
        <w:rPr>
          <w:lang w:eastAsia="en-GB"/>
        </w:rPr>
        <w:t>some argue</w:t>
      </w:r>
      <w:r w:rsidR="00097EC4">
        <w:rPr>
          <w:lang w:eastAsia="en-GB"/>
        </w:rPr>
        <w:t xml:space="preserve"> excessively detailed accounting </w:t>
      </w:r>
      <w:r w:rsidR="008D1B15">
        <w:rPr>
          <w:lang w:eastAsia="en-GB"/>
        </w:rPr>
        <w:t>has already cre</w:t>
      </w:r>
      <w:r w:rsidR="00097EC4">
        <w:rPr>
          <w:lang w:eastAsia="en-GB"/>
        </w:rPr>
        <w:t>p</w:t>
      </w:r>
      <w:r w:rsidR="008D1B15">
        <w:rPr>
          <w:lang w:eastAsia="en-GB"/>
        </w:rPr>
        <w:t>t</w:t>
      </w:r>
      <w:r w:rsidR="00097EC4">
        <w:rPr>
          <w:lang w:eastAsia="en-GB"/>
        </w:rPr>
        <w:t xml:space="preserve"> in </w:t>
      </w:r>
      <w:r w:rsidR="00097EC4">
        <w:rPr>
          <w:lang w:eastAsia="en-GB"/>
        </w:rPr>
        <w:fldChar w:fldCharType="begin"/>
      </w:r>
      <w:r w:rsidR="00FE08C4">
        <w:rPr>
          <w:lang w:eastAsia="en-GB"/>
        </w:rPr>
        <w:instrText xml:space="preserve"> ADDIN EN.CITE &lt;EndNote&gt;&lt;Cite&gt;&lt;Author&gt;Erickson&lt;/Author&gt;&lt;Year&gt;2016&lt;/Year&gt;&lt;RecNum&gt;593&lt;/RecNum&gt;&lt;DisplayText&gt;[8]&lt;/DisplayText&gt;&lt;record&gt;&lt;rec-number&gt;593&lt;/rec-number&gt;&lt;foreign-keys&gt;&lt;key app="EN" db-id="trp9sxavnrpwwyeprv75wfdvdzzdv5x20asz" timestamp="1516297150"&gt;593&lt;/key&gt;&lt;/foreign-keys&gt;&lt;ref-type name="Journal Article"&gt;17&lt;/ref-type&gt;&lt;contributors&gt;&lt;authors&gt;&lt;author&gt;Erickson, Peter&lt;/author&gt;&lt;author&gt;Morgenstern, Tracy&lt;/author&gt;&lt;/authors&gt;&lt;/contributors&gt;&lt;titles&gt;&lt;title&gt;Fixing greenhouse gas accounting at the city scale&lt;/title&gt;&lt;secondary-title&gt;Carbon Management&lt;/secondary-title&gt;&lt;/titles&gt;&lt;periodical&gt;&lt;full-title&gt;Carbon Management&lt;/full-title&gt;&lt;/periodical&gt;&lt;pages&gt;313-316&lt;/pages&gt;&lt;volume&gt;7&lt;/volume&gt;&lt;number&gt;5-6&lt;/number&gt;&lt;keywords&gt;&lt;keyword&gt;emissions accounting, consumption-based, policy&lt;/keyword&gt;&lt;/keywords&gt;&lt;dates&gt;&lt;year&gt;2016&lt;/year&gt;&lt;pub-dates&gt;&lt;date&gt;2016/11/01&lt;/date&gt;&lt;/pub-dates&gt;&lt;/dates&gt;&lt;publisher&gt;Taylor &amp;amp; Francis&lt;/publisher&gt;&lt;isbn&gt;1758-3004&lt;/isbn&gt;&lt;urls&gt;&lt;related-urls&gt;&lt;url&gt;https://doi.org/10.1080/17583004.2016.1238743&lt;/url&gt;&lt;url&gt;http://www.tandfonline.com/doi/pdf/10.1080/17583004.2016.1238743?needAccess=true&lt;/url&gt;&lt;/related-urls&gt;&lt;/urls&gt;&lt;electronic-resource-num&gt;10.1080/17583004.2016.1238743&lt;/electronic-resource-num&gt;&lt;/record&gt;&lt;/Cite&gt;&lt;/EndNote&gt;</w:instrText>
      </w:r>
      <w:r w:rsidR="00097EC4">
        <w:rPr>
          <w:lang w:eastAsia="en-GB"/>
        </w:rPr>
        <w:fldChar w:fldCharType="separate"/>
      </w:r>
      <w:r w:rsidR="00FE08C4">
        <w:rPr>
          <w:noProof/>
          <w:lang w:eastAsia="en-GB"/>
        </w:rPr>
        <w:t>[8]</w:t>
      </w:r>
      <w:r w:rsidR="00097EC4">
        <w:rPr>
          <w:lang w:eastAsia="en-GB"/>
        </w:rPr>
        <w:fldChar w:fldCharType="end"/>
      </w:r>
      <w:r w:rsidR="00952686">
        <w:rPr>
          <w:lang w:eastAsia="en-GB"/>
        </w:rPr>
        <w:t>.</w:t>
      </w:r>
    </w:p>
    <w:p w14:paraId="59AB4835" w14:textId="29140451" w:rsidR="00CE3963" w:rsidRPr="004C4622" w:rsidRDefault="004C4622" w:rsidP="00031103">
      <w:r>
        <w:rPr>
          <w:lang w:eastAsia="en-GB"/>
        </w:rPr>
        <w:t>So as</w:t>
      </w:r>
      <w:r w:rsidR="006C08B5">
        <w:rPr>
          <w:lang w:eastAsia="en-GB"/>
        </w:rPr>
        <w:t xml:space="preserve"> not </w:t>
      </w:r>
      <w:r w:rsidR="00A2745A">
        <w:rPr>
          <w:lang w:eastAsia="en-GB"/>
        </w:rPr>
        <w:t>to distract from the overarching narrative</w:t>
      </w:r>
      <w:r>
        <w:rPr>
          <w:lang w:eastAsia="en-GB"/>
        </w:rPr>
        <w:t>,</w:t>
      </w:r>
      <w:r w:rsidR="00A2745A">
        <w:rPr>
          <w:lang w:eastAsia="en-GB"/>
        </w:rPr>
        <w:t xml:space="preserve"> </w:t>
      </w:r>
      <w:r w:rsidR="00A310B0">
        <w:rPr>
          <w:lang w:eastAsia="en-GB"/>
        </w:rPr>
        <w:t xml:space="preserve">we describe our analysis </w:t>
      </w:r>
      <w:r w:rsidR="00A2745A">
        <w:rPr>
          <w:lang w:eastAsia="en-GB"/>
        </w:rPr>
        <w:t>of</w:t>
      </w:r>
      <w:r w:rsidR="00A310B0">
        <w:rPr>
          <w:lang w:eastAsia="en-GB"/>
        </w:rPr>
        <w:t xml:space="preserve"> national- vs. bespoke city-level data in the supplementary materials</w:t>
      </w:r>
      <w:r>
        <w:rPr>
          <w:lang w:eastAsia="en-GB"/>
        </w:rPr>
        <w:t xml:space="preserve"> (SMs), </w:t>
      </w:r>
      <w:r w:rsidR="006C08B5">
        <w:rPr>
          <w:lang w:eastAsia="en-GB"/>
        </w:rPr>
        <w:t>s</w:t>
      </w:r>
      <w:r>
        <w:rPr>
          <w:lang w:eastAsia="en-GB"/>
        </w:rPr>
        <w:t>ummarising</w:t>
      </w:r>
      <w:r w:rsidR="00A310B0">
        <w:rPr>
          <w:lang w:eastAsia="en-GB"/>
        </w:rPr>
        <w:t xml:space="preserve"> only </w:t>
      </w:r>
      <w:r>
        <w:rPr>
          <w:lang w:eastAsia="en-GB"/>
        </w:rPr>
        <w:t>our</w:t>
      </w:r>
      <w:r w:rsidR="00A310B0">
        <w:rPr>
          <w:lang w:eastAsia="en-GB"/>
        </w:rPr>
        <w:t xml:space="preserve"> </w:t>
      </w:r>
      <w:r w:rsidR="006C08B5">
        <w:rPr>
          <w:lang w:eastAsia="en-GB"/>
        </w:rPr>
        <w:t xml:space="preserve">most </w:t>
      </w:r>
      <w:r w:rsidR="00A2745A">
        <w:rPr>
          <w:lang w:eastAsia="en-GB"/>
        </w:rPr>
        <w:t>important findings</w:t>
      </w:r>
      <w:r w:rsidR="00B73A00">
        <w:rPr>
          <w:lang w:eastAsia="en-GB"/>
        </w:rPr>
        <w:t xml:space="preserve"> here.</w:t>
      </w:r>
      <w:r w:rsidR="00294319">
        <w:rPr>
          <w:lang w:eastAsia="en-GB"/>
        </w:rPr>
        <w:t xml:space="preserve"> </w:t>
      </w:r>
      <w:r>
        <w:rPr>
          <w:lang w:eastAsia="en-GB"/>
        </w:rPr>
        <w:t>In short,</w:t>
      </w:r>
      <w:r w:rsidR="00A2745A" w:rsidRPr="00A2745A">
        <w:rPr>
          <w:lang w:eastAsia="en-GB"/>
        </w:rPr>
        <w:t xml:space="preserve"> </w:t>
      </w:r>
      <w:r w:rsidR="00E2022A" w:rsidRPr="00A2745A">
        <w:t xml:space="preserve">national-level </w:t>
      </w:r>
      <w:r w:rsidR="00A2745A" w:rsidRPr="00A2745A">
        <w:t>carbon footprint data with a simple downscaling appears to</w:t>
      </w:r>
      <w:r w:rsidR="00E2022A" w:rsidRPr="00A2745A">
        <w:t xml:space="preserve"> ha</w:t>
      </w:r>
      <w:r w:rsidR="00A2745A" w:rsidRPr="00A2745A">
        <w:t>ve</w:t>
      </w:r>
      <w:r w:rsidR="00E2022A" w:rsidRPr="00A2745A">
        <w:t xml:space="preserve"> the potential to provide </w:t>
      </w:r>
      <w:r w:rsidR="009412EA" w:rsidRPr="009412EA">
        <w:t>remarkably</w:t>
      </w:r>
      <w:r w:rsidR="00E2022A" w:rsidRPr="00A2745A">
        <w:t xml:space="preserve"> accurate estima</w:t>
      </w:r>
      <w:r w:rsidR="00A2745A" w:rsidRPr="00A2745A">
        <w:t>tes of city-</w:t>
      </w:r>
      <w:r w:rsidR="00E2022A" w:rsidRPr="00A2745A">
        <w:t>level</w:t>
      </w:r>
      <w:r w:rsidR="00A2745A" w:rsidRPr="00A2745A">
        <w:t xml:space="preserve"> carbon footprints.</w:t>
      </w:r>
      <w:r w:rsidR="00B73A00">
        <w:t xml:space="preserve"> </w:t>
      </w:r>
      <w:r w:rsidR="00A2745A" w:rsidRPr="00A2745A">
        <w:t>For the 96 C40 cities, o</w:t>
      </w:r>
      <w:r w:rsidR="0078603F" w:rsidRPr="00A2745A">
        <w:rPr>
          <w:lang w:eastAsia="en-GB"/>
        </w:rPr>
        <w:t>ver 92% of the variation in</w:t>
      </w:r>
      <w:r w:rsidR="00A2745A">
        <w:rPr>
          <w:lang w:eastAsia="en-GB"/>
        </w:rPr>
        <w:t xml:space="preserve"> carbon footprints</w:t>
      </w:r>
      <w:r w:rsidR="0078603F" w:rsidRPr="00A2745A">
        <w:rPr>
          <w:lang w:eastAsia="en-GB"/>
        </w:rPr>
        <w:t xml:space="preserve"> can be explained using the national CB emissions alone</w:t>
      </w:r>
      <w:r w:rsidR="007334DA" w:rsidRPr="00A2745A">
        <w:rPr>
          <w:lang w:eastAsia="en-GB"/>
        </w:rPr>
        <w:t>.</w:t>
      </w:r>
      <w:r w:rsidR="00A2745A">
        <w:rPr>
          <w:lang w:eastAsia="en-GB"/>
        </w:rPr>
        <w:t xml:space="preserve"> When we dig deeper and split the carbon footprints</w:t>
      </w:r>
      <w:r w:rsidR="008B1CEC" w:rsidRPr="00A2745A">
        <w:rPr>
          <w:lang w:eastAsia="en-GB"/>
        </w:rPr>
        <w:t xml:space="preserve"> </w:t>
      </w:r>
      <w:r w:rsidR="00A2745A">
        <w:rPr>
          <w:lang w:eastAsia="en-GB"/>
        </w:rPr>
        <w:t>into 17 components, only the emissions from</w:t>
      </w:r>
      <w:r w:rsidR="00A2745A" w:rsidRPr="00A2745A">
        <w:t xml:space="preserve"> </w:t>
      </w:r>
      <w:r w:rsidR="00A2745A">
        <w:t>f</w:t>
      </w:r>
      <w:r w:rsidR="00C40555" w:rsidRPr="00A2745A">
        <w:rPr>
          <w:lang w:eastAsia="en-GB"/>
        </w:rPr>
        <w:t>ood and drink and</w:t>
      </w:r>
      <w:r w:rsidR="000C56D6" w:rsidRPr="00A2745A">
        <w:rPr>
          <w:lang w:eastAsia="en-GB"/>
        </w:rPr>
        <w:t xml:space="preserve"> </w:t>
      </w:r>
      <w:r w:rsidR="00A2745A">
        <w:rPr>
          <w:lang w:eastAsia="en-GB"/>
        </w:rPr>
        <w:t xml:space="preserve">direct emissions from </w:t>
      </w:r>
      <w:r w:rsidR="00031103">
        <w:rPr>
          <w:lang w:eastAsia="en-GB"/>
        </w:rPr>
        <w:t>households</w:t>
      </w:r>
      <w:r w:rsidR="00A2745A">
        <w:rPr>
          <w:lang w:eastAsia="en-GB"/>
        </w:rPr>
        <w:t>’ vehicles</w:t>
      </w:r>
      <w:r w:rsidR="000C56D6" w:rsidRPr="00A2745A">
        <w:rPr>
          <w:lang w:eastAsia="en-GB"/>
        </w:rPr>
        <w:t xml:space="preserve"> </w:t>
      </w:r>
      <w:r w:rsidR="00A2745A">
        <w:rPr>
          <w:lang w:eastAsia="en-GB"/>
        </w:rPr>
        <w:t>deviate substantially</w:t>
      </w:r>
      <w:r w:rsidR="00C40555" w:rsidRPr="00A2745A">
        <w:rPr>
          <w:lang w:eastAsia="en-GB"/>
        </w:rPr>
        <w:t xml:space="preserve"> </w:t>
      </w:r>
      <w:r w:rsidR="00A2745A">
        <w:rPr>
          <w:lang w:eastAsia="en-GB"/>
        </w:rPr>
        <w:t>from</w:t>
      </w:r>
      <w:r w:rsidR="00C40555" w:rsidRPr="00A2745A">
        <w:rPr>
          <w:lang w:eastAsia="en-GB"/>
        </w:rPr>
        <w:t xml:space="preserve"> national </w:t>
      </w:r>
      <w:r w:rsidR="00A2745A">
        <w:rPr>
          <w:lang w:eastAsia="en-GB"/>
        </w:rPr>
        <w:t>per capita values</w:t>
      </w:r>
      <w:r>
        <w:rPr>
          <w:lang w:eastAsia="en-GB"/>
        </w:rPr>
        <w:t xml:space="preserve"> while also </w:t>
      </w:r>
      <w:r w:rsidRPr="00A2745A">
        <w:rPr>
          <w:lang w:eastAsia="en-GB"/>
        </w:rPr>
        <w:t>co</w:t>
      </w:r>
      <w:r>
        <w:rPr>
          <w:lang w:eastAsia="en-GB"/>
        </w:rPr>
        <w:t>ntributing</w:t>
      </w:r>
      <w:r w:rsidRPr="00A2745A">
        <w:rPr>
          <w:lang w:eastAsia="en-GB"/>
        </w:rPr>
        <w:t xml:space="preserve"> significantly to cities’ footprints</w:t>
      </w:r>
      <w:r w:rsidR="00E7717E" w:rsidRPr="00A2745A">
        <w:rPr>
          <w:lang w:eastAsia="en-GB"/>
        </w:rPr>
        <w:t>.</w:t>
      </w:r>
      <w:r w:rsidR="00294319">
        <w:rPr>
          <w:lang w:eastAsia="en-GB"/>
        </w:rPr>
        <w:t xml:space="preserve"> </w:t>
      </w:r>
      <w:r w:rsidR="000C56D6" w:rsidRPr="00294319">
        <w:t>T</w:t>
      </w:r>
      <w:r w:rsidR="00C40555" w:rsidRPr="00294319">
        <w:t xml:space="preserve">his </w:t>
      </w:r>
      <w:r w:rsidR="00294319" w:rsidRPr="00294319">
        <w:t xml:space="preserve">hints at </w:t>
      </w:r>
      <w:r w:rsidR="00294319">
        <w:t>a</w:t>
      </w:r>
      <w:r w:rsidR="00294319" w:rsidRPr="00294319">
        <w:t xml:space="preserve"> feasibility</w:t>
      </w:r>
      <w:r w:rsidR="000C56D6" w:rsidRPr="00294319">
        <w:t xml:space="preserve"> to develop </w:t>
      </w:r>
      <w:r w:rsidR="00C40555" w:rsidRPr="00294319">
        <w:t>a</w:t>
      </w:r>
      <w:r w:rsidR="00294319">
        <w:t>n</w:t>
      </w:r>
      <w:r w:rsidR="00C40555" w:rsidRPr="00294319">
        <w:t xml:space="preserve"> </w:t>
      </w:r>
      <w:r w:rsidR="00294319">
        <w:t xml:space="preserve">accurate, yet </w:t>
      </w:r>
      <w:r w:rsidR="000C56D6" w:rsidRPr="00294319">
        <w:t xml:space="preserve">simple </w:t>
      </w:r>
      <w:r w:rsidR="00C40555" w:rsidRPr="00294319">
        <w:t>model t</w:t>
      </w:r>
      <w:r w:rsidR="000C56D6" w:rsidRPr="00294319">
        <w:t>o estimate</w:t>
      </w:r>
      <w:r w:rsidR="00C40555" w:rsidRPr="00294319">
        <w:t xml:space="preserve"> city-level </w:t>
      </w:r>
      <w:r w:rsidR="00294319">
        <w:t>carbon footprints</w:t>
      </w:r>
      <w:r w:rsidR="00C40555" w:rsidRPr="00294319">
        <w:t xml:space="preserve"> </w:t>
      </w:r>
      <w:r w:rsidR="00294319">
        <w:t>by downscaling</w:t>
      </w:r>
      <w:r w:rsidR="00C40555" w:rsidRPr="00294319">
        <w:t xml:space="preserve"> nation</w:t>
      </w:r>
      <w:r w:rsidR="000C56D6" w:rsidRPr="00294319">
        <w:t xml:space="preserve">al data </w:t>
      </w:r>
      <w:r w:rsidR="00294319">
        <w:t>and making</w:t>
      </w:r>
      <w:r w:rsidR="00CA0EDE" w:rsidRPr="00294319">
        <w:t xml:space="preserve"> a simple correction for food-related emissions</w:t>
      </w:r>
      <w:r w:rsidR="000C56D6" w:rsidRPr="00294319">
        <w:t xml:space="preserve"> (perhaps using an indicator </w:t>
      </w:r>
      <w:r w:rsidR="00E212EB" w:rsidRPr="00294319">
        <w:t>o</w:t>
      </w:r>
      <w:r w:rsidR="000C56D6" w:rsidRPr="00294319">
        <w:t>f meat consumption)</w:t>
      </w:r>
      <w:r w:rsidR="00CA0EDE" w:rsidRPr="00294319">
        <w:t xml:space="preserve"> and </w:t>
      </w:r>
      <w:r w:rsidR="00294319">
        <w:t>incorporating</w:t>
      </w:r>
      <w:r w:rsidR="00CA0EDE" w:rsidRPr="00294319">
        <w:t xml:space="preserve"> scope 1 </w:t>
      </w:r>
      <w:r w:rsidR="00294319">
        <w:t>data</w:t>
      </w:r>
      <w:r w:rsidR="00CA0EDE" w:rsidRPr="00294319">
        <w:t xml:space="preserve"> for household transport.</w:t>
      </w:r>
      <w:r w:rsidR="003C6433" w:rsidRPr="00294319">
        <w:t xml:space="preserve"> </w:t>
      </w:r>
    </w:p>
    <w:p w14:paraId="2833DF9E" w14:textId="1B1E2E88" w:rsidR="00031103" w:rsidRDefault="004C4622" w:rsidP="00840A8F">
      <w:pPr>
        <w:rPr>
          <w:lang w:eastAsia="en-GB"/>
        </w:rPr>
      </w:pPr>
      <w:r>
        <w:rPr>
          <w:lang w:eastAsia="en-GB"/>
        </w:rPr>
        <w:t xml:space="preserve">The </w:t>
      </w:r>
      <w:r w:rsidR="00031103">
        <w:rPr>
          <w:lang w:eastAsia="en-GB"/>
        </w:rPr>
        <w:t xml:space="preserve">main </w:t>
      </w:r>
      <w:r>
        <w:rPr>
          <w:lang w:eastAsia="en-GB"/>
        </w:rPr>
        <w:t xml:space="preserve">limitation behind this conclusion is that while the C40 model is city-specific for household carbon footprints, it remains based upon downscaled national data for government and capital footprints (as many urban IO models do). </w:t>
      </w:r>
      <w:r w:rsidR="00031103">
        <w:rPr>
          <w:lang w:eastAsia="en-GB"/>
        </w:rPr>
        <w:t xml:space="preserve">Therefore we cannot tell how much the cities’ government and capital </w:t>
      </w:r>
      <w:r w:rsidR="00840A8F">
        <w:rPr>
          <w:lang w:eastAsia="en-GB"/>
        </w:rPr>
        <w:t>emissions</w:t>
      </w:r>
      <w:r w:rsidR="00031103">
        <w:rPr>
          <w:lang w:eastAsia="en-GB"/>
        </w:rPr>
        <w:t xml:space="preserve"> may differ from national averages. However, this is less of a </w:t>
      </w:r>
      <w:r w:rsidR="00EA7168">
        <w:rPr>
          <w:lang w:eastAsia="en-GB"/>
        </w:rPr>
        <w:t>shortcoming as it first appears.</w:t>
      </w:r>
      <w:r w:rsidR="00031103">
        <w:rPr>
          <w:lang w:eastAsia="en-GB"/>
        </w:rPr>
        <w:t xml:space="preserve"> </w:t>
      </w:r>
      <w:r w:rsidR="00EA7168">
        <w:rPr>
          <w:lang w:eastAsia="en-GB"/>
        </w:rPr>
        <w:t>I</w:t>
      </w:r>
      <w:r w:rsidR="00031103" w:rsidRPr="00E25A1B">
        <w:rPr>
          <w:lang w:eastAsia="en-GB"/>
        </w:rPr>
        <w:t xml:space="preserve">f </w:t>
      </w:r>
      <w:r w:rsidR="00EA7168">
        <w:rPr>
          <w:lang w:eastAsia="en-GB"/>
        </w:rPr>
        <w:t>c</w:t>
      </w:r>
      <w:r w:rsidR="00031103" w:rsidRPr="00EA7168">
        <w:rPr>
          <w:iCs/>
          <w:lang w:eastAsia="en-GB"/>
        </w:rPr>
        <w:t>apital</w:t>
      </w:r>
      <w:r w:rsidR="00031103" w:rsidRPr="00E25A1B">
        <w:rPr>
          <w:lang w:eastAsia="en-GB"/>
        </w:rPr>
        <w:t xml:space="preserve"> were endogenised then it would be </w:t>
      </w:r>
      <w:r w:rsidR="00031103">
        <w:rPr>
          <w:lang w:eastAsia="en-GB"/>
        </w:rPr>
        <w:t>embedded</w:t>
      </w:r>
      <w:r w:rsidR="00031103" w:rsidRPr="00E25A1B">
        <w:rPr>
          <w:lang w:eastAsia="en-GB"/>
        </w:rPr>
        <w:t xml:space="preserve"> </w:t>
      </w:r>
      <w:r w:rsidR="00031103">
        <w:rPr>
          <w:lang w:eastAsia="en-GB"/>
        </w:rPr>
        <w:t>in</w:t>
      </w:r>
      <w:r w:rsidR="00031103" w:rsidRPr="00E25A1B">
        <w:rPr>
          <w:lang w:eastAsia="en-GB"/>
        </w:rPr>
        <w:t xml:space="preserve"> </w:t>
      </w:r>
      <w:r w:rsidR="00031103">
        <w:rPr>
          <w:lang w:eastAsia="en-GB"/>
        </w:rPr>
        <w:t xml:space="preserve">the </w:t>
      </w:r>
      <w:r w:rsidR="00031103" w:rsidRPr="00E25A1B">
        <w:rPr>
          <w:lang w:eastAsia="en-GB"/>
        </w:rPr>
        <w:t>household footprint</w:t>
      </w:r>
      <w:r w:rsidR="00840A8F">
        <w:rPr>
          <w:lang w:eastAsia="en-GB"/>
        </w:rPr>
        <w:t>s</w:t>
      </w:r>
      <w:r w:rsidR="00031103" w:rsidRPr="00E25A1B">
        <w:rPr>
          <w:lang w:eastAsia="en-GB"/>
        </w:rPr>
        <w:t xml:space="preserve"> and</w:t>
      </w:r>
      <w:r w:rsidR="00031103">
        <w:rPr>
          <w:lang w:eastAsia="en-GB"/>
        </w:rPr>
        <w:t>, consequently,</w:t>
      </w:r>
      <w:r w:rsidR="00031103" w:rsidRPr="00E25A1B">
        <w:rPr>
          <w:lang w:eastAsia="en-GB"/>
        </w:rPr>
        <w:t xml:space="preserve"> </w:t>
      </w:r>
      <w:r w:rsidR="00031103">
        <w:rPr>
          <w:lang w:eastAsia="en-GB"/>
        </w:rPr>
        <w:t>would</w:t>
      </w:r>
      <w:r w:rsidR="00031103" w:rsidRPr="00E25A1B">
        <w:rPr>
          <w:lang w:eastAsia="en-GB"/>
        </w:rPr>
        <w:t xml:space="preserve"> have </w:t>
      </w:r>
      <w:r w:rsidR="00031103">
        <w:rPr>
          <w:lang w:eastAsia="en-GB"/>
        </w:rPr>
        <w:t>the same</w:t>
      </w:r>
      <w:r w:rsidR="00031103" w:rsidRPr="00E25A1B">
        <w:rPr>
          <w:lang w:eastAsia="en-GB"/>
        </w:rPr>
        <w:t xml:space="preserve"> </w:t>
      </w:r>
      <w:r w:rsidR="00031103">
        <w:rPr>
          <w:lang w:eastAsia="en-GB"/>
        </w:rPr>
        <w:t>(relatively high)</w:t>
      </w:r>
      <w:r w:rsidR="00031103" w:rsidRPr="00E25A1B">
        <w:rPr>
          <w:lang w:eastAsia="en-GB"/>
        </w:rPr>
        <w:t xml:space="preserve"> correlations with national data. Further, </w:t>
      </w:r>
      <w:r w:rsidR="00031103">
        <w:rPr>
          <w:lang w:eastAsia="en-GB"/>
        </w:rPr>
        <w:t xml:space="preserve">regarding </w:t>
      </w:r>
      <w:r w:rsidR="00031103" w:rsidRPr="00E25A1B">
        <w:rPr>
          <w:lang w:eastAsia="en-GB"/>
        </w:rPr>
        <w:t>government emissions</w:t>
      </w:r>
      <w:r w:rsidR="00031103">
        <w:rPr>
          <w:lang w:eastAsia="en-GB"/>
        </w:rPr>
        <w:t xml:space="preserve">, </w:t>
      </w:r>
      <w:r w:rsidR="00840A8F">
        <w:rPr>
          <w:lang w:eastAsia="en-GB"/>
        </w:rPr>
        <w:t>allocating</w:t>
      </w:r>
      <w:r w:rsidR="00031103">
        <w:rPr>
          <w:lang w:eastAsia="en-GB"/>
        </w:rPr>
        <w:t xml:space="preserve"> </w:t>
      </w:r>
      <w:r w:rsidR="00EA7168">
        <w:rPr>
          <w:lang w:eastAsia="en-GB"/>
        </w:rPr>
        <w:t xml:space="preserve">national values </w:t>
      </w:r>
      <w:r w:rsidR="00031103" w:rsidRPr="00E25A1B">
        <w:rPr>
          <w:lang w:eastAsia="en-GB"/>
        </w:rPr>
        <w:t xml:space="preserve">equally across </w:t>
      </w:r>
      <w:r w:rsidR="00EA7168">
        <w:rPr>
          <w:lang w:eastAsia="en-GB"/>
        </w:rPr>
        <w:t>the</w:t>
      </w:r>
      <w:r w:rsidR="00031103" w:rsidRPr="00E25A1B">
        <w:rPr>
          <w:lang w:eastAsia="en-GB"/>
        </w:rPr>
        <w:t xml:space="preserve"> population </w:t>
      </w:r>
      <w:r w:rsidR="00031103">
        <w:rPr>
          <w:lang w:eastAsia="en-GB"/>
        </w:rPr>
        <w:t xml:space="preserve">is </w:t>
      </w:r>
      <w:r w:rsidR="00840A8F">
        <w:rPr>
          <w:lang w:eastAsia="en-GB"/>
        </w:rPr>
        <w:t>arguably a reasonable approach</w:t>
      </w:r>
      <w:r w:rsidR="00031103" w:rsidRPr="00E25A1B">
        <w:rPr>
          <w:lang w:eastAsia="en-GB"/>
        </w:rPr>
        <w:t xml:space="preserve"> </w:t>
      </w:r>
      <w:r w:rsidR="00031103">
        <w:rPr>
          <w:lang w:eastAsia="en-GB"/>
        </w:rPr>
        <w:t xml:space="preserve">if the intention is to assign consumer-responsibility, given </w:t>
      </w:r>
      <w:r w:rsidR="00EA7168">
        <w:rPr>
          <w:lang w:eastAsia="en-GB"/>
        </w:rPr>
        <w:t>(</w:t>
      </w:r>
      <w:r w:rsidR="00840A8F">
        <w:rPr>
          <w:lang w:eastAsia="en-GB"/>
        </w:rPr>
        <w:t>almost</w:t>
      </w:r>
      <w:r w:rsidR="00EA7168">
        <w:rPr>
          <w:lang w:eastAsia="en-GB"/>
        </w:rPr>
        <w:t>)</w:t>
      </w:r>
      <w:r w:rsidR="00EA7168" w:rsidRPr="00E25A1B">
        <w:rPr>
          <w:lang w:eastAsia="en-GB"/>
        </w:rPr>
        <w:t xml:space="preserve"> </w:t>
      </w:r>
      <w:r w:rsidR="00EA7168">
        <w:rPr>
          <w:lang w:eastAsia="en-GB"/>
        </w:rPr>
        <w:t xml:space="preserve">all </w:t>
      </w:r>
      <w:r w:rsidR="00031103" w:rsidRPr="00E25A1B">
        <w:rPr>
          <w:lang w:eastAsia="en-GB"/>
        </w:rPr>
        <w:t>residents of</w:t>
      </w:r>
      <w:r w:rsidR="00031103">
        <w:rPr>
          <w:lang w:eastAsia="en-GB"/>
        </w:rPr>
        <w:t xml:space="preserve"> a nation</w:t>
      </w:r>
      <w:r w:rsidR="00031103" w:rsidRPr="00E25A1B">
        <w:rPr>
          <w:lang w:eastAsia="en-GB"/>
        </w:rPr>
        <w:t xml:space="preserve"> benefit</w:t>
      </w:r>
      <w:r w:rsidR="00031103">
        <w:rPr>
          <w:lang w:eastAsia="en-GB"/>
        </w:rPr>
        <w:t xml:space="preserve"> </w:t>
      </w:r>
      <w:r w:rsidR="00031103" w:rsidRPr="00E25A1B">
        <w:rPr>
          <w:lang w:eastAsia="en-GB"/>
        </w:rPr>
        <w:t xml:space="preserve">from </w:t>
      </w:r>
      <w:r w:rsidR="00031103">
        <w:rPr>
          <w:lang w:eastAsia="en-GB"/>
        </w:rPr>
        <w:t xml:space="preserve">things like national </w:t>
      </w:r>
      <w:r w:rsidR="00031103" w:rsidRPr="00E25A1B">
        <w:rPr>
          <w:lang w:eastAsia="en-GB"/>
        </w:rPr>
        <w:t>transport networks</w:t>
      </w:r>
      <w:r w:rsidR="00EA7168">
        <w:rPr>
          <w:lang w:eastAsia="en-GB"/>
        </w:rPr>
        <w:t xml:space="preserve"> and</w:t>
      </w:r>
      <w:r w:rsidR="00031103" w:rsidRPr="00E25A1B">
        <w:rPr>
          <w:lang w:eastAsia="en-GB"/>
        </w:rPr>
        <w:t xml:space="preserve"> electricity infrastructure</w:t>
      </w:r>
      <w:r w:rsidR="00031103">
        <w:rPr>
          <w:lang w:eastAsia="en-GB"/>
        </w:rPr>
        <w:t>.</w:t>
      </w:r>
    </w:p>
    <w:p w14:paraId="0E4AB887" w14:textId="6CD21FBC" w:rsidR="003E2C07" w:rsidRPr="00A17341" w:rsidRDefault="00462172" w:rsidP="008E4B05">
      <w:pPr>
        <w:rPr>
          <w:lang w:eastAsia="en-GB"/>
        </w:rPr>
      </w:pPr>
      <w:r>
        <w:rPr>
          <w:lang w:eastAsia="en-GB"/>
        </w:rPr>
        <w:t>In summary, i</w:t>
      </w:r>
      <w:r w:rsidR="00A17341">
        <w:rPr>
          <w:lang w:eastAsia="en-GB"/>
        </w:rPr>
        <w:t>t appears</w:t>
      </w:r>
      <w:r w:rsidR="00D40822">
        <w:rPr>
          <w:lang w:eastAsia="en-GB"/>
        </w:rPr>
        <w:t xml:space="preserve"> </w:t>
      </w:r>
      <w:r w:rsidR="00A17341">
        <w:rPr>
          <w:lang w:eastAsia="en-GB"/>
        </w:rPr>
        <w:t xml:space="preserve">that national data </w:t>
      </w:r>
      <w:r w:rsidR="008E4B05">
        <w:rPr>
          <w:lang w:eastAsia="en-GB"/>
        </w:rPr>
        <w:t>could</w:t>
      </w:r>
      <w:r w:rsidR="0031418E">
        <w:rPr>
          <w:lang w:eastAsia="en-GB"/>
        </w:rPr>
        <w:t xml:space="preserve"> </w:t>
      </w:r>
      <w:r w:rsidR="00D40822">
        <w:rPr>
          <w:lang w:eastAsia="en-GB"/>
        </w:rPr>
        <w:t>be sufficient f</w:t>
      </w:r>
      <w:r w:rsidR="00A17341">
        <w:rPr>
          <w:lang w:eastAsia="en-GB"/>
        </w:rPr>
        <w:t>o</w:t>
      </w:r>
      <w:r w:rsidR="00D40822">
        <w:rPr>
          <w:lang w:eastAsia="en-GB"/>
        </w:rPr>
        <w:t>r</w:t>
      </w:r>
      <w:r w:rsidR="00A17341">
        <w:rPr>
          <w:lang w:eastAsia="en-GB"/>
        </w:rPr>
        <w:t xml:space="preserve"> </w:t>
      </w:r>
      <w:r w:rsidR="00D40822">
        <w:rPr>
          <w:lang w:eastAsia="en-GB"/>
        </w:rPr>
        <w:t>estimating</w:t>
      </w:r>
      <w:r w:rsidR="00A17341">
        <w:rPr>
          <w:lang w:eastAsia="en-GB"/>
        </w:rPr>
        <w:t xml:space="preserve"> city-level carbon footprints</w:t>
      </w:r>
      <w:r w:rsidR="00D40822">
        <w:rPr>
          <w:lang w:eastAsia="en-GB"/>
        </w:rPr>
        <w:t xml:space="preserve"> intended to</w:t>
      </w:r>
      <w:r w:rsidR="0036036E">
        <w:rPr>
          <w:lang w:eastAsia="en-GB"/>
        </w:rPr>
        <w:t xml:space="preserve"> assign consumer responsibility.</w:t>
      </w:r>
      <w:r w:rsidR="00A17341">
        <w:rPr>
          <w:lang w:eastAsia="en-GB"/>
        </w:rPr>
        <w:t xml:space="preserve"> </w:t>
      </w:r>
      <w:r w:rsidR="0036036E">
        <w:rPr>
          <w:lang w:eastAsia="en-GB"/>
        </w:rPr>
        <w:t>B</w:t>
      </w:r>
      <w:r w:rsidR="00A17341">
        <w:rPr>
          <w:lang w:eastAsia="en-GB"/>
        </w:rPr>
        <w:t>u</w:t>
      </w:r>
      <w:r w:rsidR="00D40822">
        <w:rPr>
          <w:lang w:eastAsia="en-GB"/>
        </w:rPr>
        <w:t>t if capital is not endogenised</w:t>
      </w:r>
      <w:r w:rsidR="0036036E">
        <w:rPr>
          <w:lang w:eastAsia="en-GB"/>
        </w:rPr>
        <w:t>,</w:t>
      </w:r>
      <w:r w:rsidR="00A17341">
        <w:rPr>
          <w:lang w:eastAsia="en-GB"/>
        </w:rPr>
        <w:t xml:space="preserve"> bias can be introduced that leads to underestimates of the carbon footprints of high-consuming cities and overestimates for industrial cities with high exports.</w:t>
      </w:r>
      <w:r w:rsidR="0036036E">
        <w:rPr>
          <w:lang w:eastAsia="en-GB"/>
        </w:rPr>
        <w:t xml:space="preserve"> </w:t>
      </w:r>
    </w:p>
    <w:p w14:paraId="0E5AD066" w14:textId="77777777" w:rsidR="00657C99" w:rsidRDefault="00657C99" w:rsidP="00D96862">
      <w:pPr>
        <w:rPr>
          <w:lang w:eastAsia="en-GB"/>
        </w:rPr>
      </w:pPr>
    </w:p>
    <w:p w14:paraId="22231BF7" w14:textId="34BC3EB6" w:rsidR="001311A9" w:rsidRPr="00C95825" w:rsidRDefault="001311A9" w:rsidP="00C95825">
      <w:pPr>
        <w:rPr>
          <w:i/>
          <w:sz w:val="32"/>
          <w:szCs w:val="28"/>
          <w:lang w:eastAsia="en-GB"/>
        </w:rPr>
      </w:pPr>
      <w:r w:rsidRPr="00C95825">
        <w:rPr>
          <w:i/>
          <w:sz w:val="24"/>
          <w:lang w:eastAsia="en-GB"/>
        </w:rPr>
        <w:t>3.2. Urban consumption-accounting for ‘relevance’</w:t>
      </w:r>
    </w:p>
    <w:p w14:paraId="37169722" w14:textId="0529B994" w:rsidR="00D5726E" w:rsidRPr="00AA293B" w:rsidRDefault="00D5726E" w:rsidP="00AA293B">
      <w:pPr>
        <w:rPr>
          <w:b/>
          <w:bCs/>
          <w:lang w:eastAsia="en-GB"/>
        </w:rPr>
      </w:pPr>
      <w:r w:rsidRPr="00AA293B">
        <w:rPr>
          <w:b/>
          <w:bCs/>
          <w:lang w:eastAsia="en-GB"/>
        </w:rPr>
        <w:t>Where do cities have influence?</w:t>
      </w:r>
    </w:p>
    <w:p w14:paraId="146791BD" w14:textId="77777777" w:rsidR="00AA293B" w:rsidRDefault="00EA7168" w:rsidP="00AA293B">
      <w:pPr>
        <w:rPr>
          <w:lang w:eastAsia="en-GB"/>
        </w:rPr>
      </w:pPr>
      <w:r>
        <w:rPr>
          <w:lang w:eastAsia="en-GB"/>
        </w:rPr>
        <w:t>The obvious question to now ask is to what degree emissions accounts intended to represent consumer-responsibility are useful for informing feasible and effective city-scale mitigation strategies. In other words, how ‘relevant’ are these carbon footprints accounts to city governments, given governments’ capacities to influence local activities.</w:t>
      </w:r>
      <w:r w:rsidR="00AA293B">
        <w:rPr>
          <w:lang w:eastAsia="en-GB"/>
        </w:rPr>
        <w:t xml:space="preserve"> </w:t>
      </w:r>
      <w:r w:rsidR="00A04E69">
        <w:rPr>
          <w:lang w:eastAsia="en-GB"/>
        </w:rPr>
        <w:t>Viewed from the perspectives o</w:t>
      </w:r>
      <w:r w:rsidR="007E2092">
        <w:rPr>
          <w:lang w:eastAsia="en-GB"/>
        </w:rPr>
        <w:t>f both production and consumption, t</w:t>
      </w:r>
      <w:r w:rsidR="006C5524">
        <w:rPr>
          <w:lang w:eastAsia="en-GB"/>
        </w:rPr>
        <w:t>he</w:t>
      </w:r>
      <w:r w:rsidR="00C5294F">
        <w:rPr>
          <w:lang w:eastAsia="en-GB"/>
        </w:rPr>
        <w:t xml:space="preserve"> </w:t>
      </w:r>
      <w:r w:rsidR="006C5524">
        <w:rPr>
          <w:lang w:eastAsia="en-GB"/>
        </w:rPr>
        <w:t xml:space="preserve">potential </w:t>
      </w:r>
      <w:r w:rsidR="00C5294F">
        <w:rPr>
          <w:lang w:eastAsia="en-GB"/>
        </w:rPr>
        <w:t>role</w:t>
      </w:r>
      <w:r w:rsidR="006621FE">
        <w:rPr>
          <w:lang w:eastAsia="en-GB"/>
        </w:rPr>
        <w:t xml:space="preserve"> </w:t>
      </w:r>
      <w:r w:rsidR="006C5524">
        <w:rPr>
          <w:lang w:eastAsia="en-GB"/>
        </w:rPr>
        <w:t xml:space="preserve">of cities </w:t>
      </w:r>
      <w:r w:rsidR="00B77BEC">
        <w:rPr>
          <w:lang w:eastAsia="en-GB"/>
        </w:rPr>
        <w:t xml:space="preserve">in reducing emissions </w:t>
      </w:r>
      <w:r w:rsidR="006621FE">
        <w:rPr>
          <w:lang w:eastAsia="en-GB"/>
        </w:rPr>
        <w:t>appears</w:t>
      </w:r>
      <w:r w:rsidR="006C5524">
        <w:rPr>
          <w:lang w:eastAsia="en-GB"/>
        </w:rPr>
        <w:t xml:space="preserve"> unclear,</w:t>
      </w:r>
      <w:r w:rsidR="00832665">
        <w:rPr>
          <w:lang w:eastAsia="en-GB"/>
        </w:rPr>
        <w:t xml:space="preserve"> </w:t>
      </w:r>
      <w:r w:rsidR="006C5524">
        <w:rPr>
          <w:lang w:eastAsia="en-GB"/>
        </w:rPr>
        <w:t xml:space="preserve">partly </w:t>
      </w:r>
      <w:r w:rsidR="00832665">
        <w:rPr>
          <w:lang w:eastAsia="en-GB"/>
        </w:rPr>
        <w:t xml:space="preserve">as </w:t>
      </w:r>
      <w:r w:rsidR="002C631D">
        <w:rPr>
          <w:lang w:eastAsia="en-GB"/>
        </w:rPr>
        <w:t>th</w:t>
      </w:r>
      <w:r w:rsidR="00C5294F">
        <w:rPr>
          <w:lang w:eastAsia="en-GB"/>
        </w:rPr>
        <w:t>e</w:t>
      </w:r>
      <w:r w:rsidR="002C631D">
        <w:rPr>
          <w:lang w:eastAsia="en-GB"/>
        </w:rPr>
        <w:t xml:space="preserve"> research</w:t>
      </w:r>
      <w:r w:rsidR="00832665">
        <w:rPr>
          <w:lang w:eastAsia="en-GB"/>
        </w:rPr>
        <w:t xml:space="preserve"> is </w:t>
      </w:r>
      <w:r w:rsidR="00F33C11">
        <w:rPr>
          <w:lang w:eastAsia="en-GB"/>
        </w:rPr>
        <w:t>young</w:t>
      </w:r>
      <w:r w:rsidR="00A04E69">
        <w:rPr>
          <w:lang w:eastAsia="en-GB"/>
        </w:rPr>
        <w:t xml:space="preserve"> </w:t>
      </w:r>
      <w:r w:rsidR="00A04E69">
        <w:rPr>
          <w:lang w:eastAsia="en-GB"/>
        </w:rPr>
        <w:fldChar w:fldCharType="begin"/>
      </w:r>
      <w:r w:rsidR="00A4665F">
        <w:rPr>
          <w:lang w:eastAsia="en-GB"/>
        </w:rPr>
        <w:instrText xml:space="preserve"> ADDIN EN.CITE &lt;EndNote&gt;&lt;Cite&gt;&lt;Author&gt;Creutzig&lt;/Author&gt;&lt;Year&gt;2018&lt;/Year&gt;&lt;RecNum&gt;750&lt;/RecNum&gt;&lt;DisplayText&gt;[28]&lt;/DisplayText&gt;&lt;record&gt;&lt;rec-number&gt;750&lt;/rec-number&gt;&lt;foreign-keys&gt;&lt;key app="EN" db-id="trp9sxavnrpwwyeprv75wfdvdzzdv5x20asz" timestamp="1548874239"&gt;750&lt;/key&gt;&lt;/foreign-keys&gt;&lt;ref-type name="Journal Article"&gt;17&lt;/ref-type&gt;&lt;contributors&gt;&lt;authors&gt;&lt;author&gt;Creutzig, Felix&lt;/author&gt;&lt;author&gt;Roy, Joyashree&lt;/author&gt;&lt;author&gt;Lamb, William F.&lt;/author&gt;&lt;author&gt;Azevedo, Inês M. L.&lt;/author&gt;&lt;author&gt;Bruine de Bruin, Wändi&lt;/author&gt;&lt;author&gt;Dalkmann, Holger&lt;/author&gt;&lt;author&gt;Edelenbosch, Oreane Y.&lt;/author&gt;&lt;author&gt;Geels, Frank W.&lt;/author&gt;&lt;author&gt;Grubler, Arnulf&lt;/author&gt;&lt;author&gt;Hepburn, Cameron&lt;/author&gt;&lt;author&gt;Hertwich, Edgar G.&lt;/author&gt;&lt;author&gt;Khosla, Radhika&lt;/author&gt;&lt;author&gt;Mattauch, Linus&lt;/author&gt;&lt;author&gt;Minx, Jan C.&lt;/author&gt;&lt;author&gt;Ramakrishnan, Anjali&lt;/author&gt;&lt;author&gt;Rao, Narasimha D.&lt;/author&gt;&lt;author&gt;Steinberger, Julia K.&lt;/author&gt;&lt;author&gt;Tavoni, Massimo&lt;/author&gt;&lt;author&gt;Ürge-Vorsatz, Diana&lt;/author&gt;&lt;author&gt;Weber, Elke U.&lt;/author&gt;&lt;/authors&gt;&lt;/contributors&gt;&lt;titles&gt;&lt;title&gt;Towards demand-side solutions for mitigating climate change&lt;/title&gt;&lt;secondary-title&gt;Nature Climate Change&lt;/secondary-title&gt;&lt;/titles&gt;&lt;periodical&gt;&lt;full-title&gt;Nature Climate Change&lt;/full-title&gt;&lt;/periodical&gt;&lt;pages&gt;260-263&lt;/pages&gt;&lt;volume&gt;8&lt;/volume&gt;&lt;number&gt;4&lt;/number&gt;&lt;dates&gt;&lt;year&gt;2018&lt;/year&gt;&lt;pub-dates&gt;&lt;date&gt;2018/04/01&lt;/date&gt;&lt;/pub-dates&gt;&lt;/dates&gt;&lt;isbn&gt;1758-6798&lt;/isbn&gt;&lt;urls&gt;&lt;related-urls&gt;&lt;url&gt;https://doi.org/10.1038/s41558-018-0121-1&lt;/url&gt;&lt;/related-urls&gt;&lt;/urls&gt;&lt;electronic-resource-num&gt;10.1038/s41558-018-0121-1&lt;/electronic-resource-num&gt;&lt;/record&gt;&lt;/Cite&gt;&lt;/EndNote&gt;</w:instrText>
      </w:r>
      <w:r w:rsidR="00A04E69">
        <w:rPr>
          <w:lang w:eastAsia="en-GB"/>
        </w:rPr>
        <w:fldChar w:fldCharType="separate"/>
      </w:r>
      <w:r w:rsidR="00A4665F">
        <w:rPr>
          <w:noProof/>
          <w:lang w:eastAsia="en-GB"/>
        </w:rPr>
        <w:t>[28]</w:t>
      </w:r>
      <w:r w:rsidR="00A04E69">
        <w:rPr>
          <w:lang w:eastAsia="en-GB"/>
        </w:rPr>
        <w:fldChar w:fldCharType="end"/>
      </w:r>
      <w:r w:rsidR="00832665">
        <w:rPr>
          <w:lang w:eastAsia="en-GB"/>
        </w:rPr>
        <w:t xml:space="preserve">, </w:t>
      </w:r>
      <w:r w:rsidR="006C5524">
        <w:rPr>
          <w:lang w:eastAsia="en-GB"/>
        </w:rPr>
        <w:t xml:space="preserve">partly as </w:t>
      </w:r>
      <w:r w:rsidR="00832665">
        <w:rPr>
          <w:lang w:eastAsia="en-GB"/>
        </w:rPr>
        <w:t xml:space="preserve">insufficient time has passed for the effectiveness of </w:t>
      </w:r>
      <w:r w:rsidR="00C5294F">
        <w:rPr>
          <w:lang w:eastAsia="en-GB"/>
        </w:rPr>
        <w:t>experimental</w:t>
      </w:r>
      <w:r w:rsidR="00F33C11">
        <w:rPr>
          <w:lang w:eastAsia="en-GB"/>
        </w:rPr>
        <w:t xml:space="preserve"> </w:t>
      </w:r>
      <w:r w:rsidR="00832665">
        <w:rPr>
          <w:lang w:eastAsia="en-GB"/>
        </w:rPr>
        <w:t xml:space="preserve">initiatives to be understood, </w:t>
      </w:r>
      <w:r w:rsidR="006C5524">
        <w:rPr>
          <w:lang w:eastAsia="en-GB"/>
        </w:rPr>
        <w:t xml:space="preserve">but perhaps largely as </w:t>
      </w:r>
      <w:r w:rsidR="006621FE">
        <w:rPr>
          <w:lang w:eastAsia="en-GB"/>
        </w:rPr>
        <w:t xml:space="preserve">the huge diversity of cities leads to an </w:t>
      </w:r>
      <w:r w:rsidR="00C5294F">
        <w:rPr>
          <w:lang w:eastAsia="en-GB"/>
        </w:rPr>
        <w:t>equally diverse set of answers</w:t>
      </w:r>
      <w:r w:rsidR="00A04E69">
        <w:rPr>
          <w:lang w:eastAsia="en-GB"/>
        </w:rPr>
        <w:t xml:space="preserve"> </w:t>
      </w:r>
      <w:r w:rsidR="00A04E69">
        <w:rPr>
          <w:lang w:eastAsia="en-GB"/>
        </w:rPr>
        <w:fldChar w:fldCharType="begin"/>
      </w:r>
      <w:r w:rsidR="00A4665F">
        <w:rPr>
          <w:lang w:eastAsia="en-GB"/>
        </w:rPr>
        <w:instrText xml:space="preserve"> ADDIN EN.CITE &lt;EndNote&gt;&lt;Cite&gt;&lt;Author&gt;Castán Broto&lt;/Author&gt;&lt;Year&gt;2013&lt;/Year&gt;&lt;RecNum&gt;576&lt;/RecNum&gt;&lt;DisplayText&gt;[29]&lt;/DisplayText&gt;&lt;record&gt;&lt;rec-number&gt;576&lt;/rec-number&gt;&lt;foreign-keys&gt;&lt;key app="EN" db-id="trp9sxavnrpwwyeprv75wfdvdzzdv5x20asz" timestamp="1513090667"&gt;576&lt;/key&gt;&lt;/foreign-keys&gt;&lt;ref-type name="Journal Article"&gt;17&lt;/ref-type&gt;&lt;contributors&gt;&lt;authors&gt;&lt;author&gt;Castán Broto, Vanesa&lt;/author&gt;&lt;author&gt;Bulkeley, Harriet&lt;/author&gt;&lt;/authors&gt;&lt;/contributors&gt;&lt;titles&gt;&lt;title&gt;A survey of urban climate change experiments in 100 cities&lt;/title&gt;&lt;secondary-title&gt;Global Environmental Change&lt;/secondary-title&gt;&lt;/titles&gt;&lt;periodical&gt;&lt;full-title&gt;Global Environmental Change&lt;/full-title&gt;&lt;/periodical&gt;&lt;pages&gt;92-102&lt;/pages&gt;&lt;volume&gt;23&lt;/volume&gt;&lt;number&gt;1&lt;/number&gt;&lt;keywords&gt;&lt;keyword&gt;Climate change experiments&lt;/keyword&gt;&lt;keyword&gt;Mitigation&lt;/keyword&gt;&lt;keyword&gt;Adaptation&lt;/keyword&gt;&lt;keyword&gt;Governance&lt;/keyword&gt;&lt;keyword&gt;Cities&lt;/keyword&gt;&lt;keyword&gt;Infrastructure&lt;/keyword&gt;&lt;/keywords&gt;&lt;dates&gt;&lt;year&gt;2013&lt;/year&gt;&lt;pub-dates&gt;&lt;date&gt;2//&lt;/date&gt;&lt;/pub-dates&gt;&lt;/dates&gt;&lt;isbn&gt;0959-3780&lt;/isbn&gt;&lt;urls&gt;&lt;related-urls&gt;&lt;url&gt;http://www.sciencedirect.com/science/article/pii/S0959378012000891&lt;/url&gt;&lt;url&gt;http://ac.els-cdn.com/S0959378012000891/1-s2.0-S0959378012000891-main.pdf?_tid=f32ab998-5a5b-11e7-a14f-00000aacb361&amp;amp;acdnat=1498473842_82faa1c63a7367a4255e967ceffb518c&lt;/url&gt;&lt;/related-urls&gt;&lt;/urls&gt;&lt;electronic-resource-num&gt;https://doi.org/10.1016/j.gloenvcha.2012.07.005&lt;/electronic-resource-num&gt;&lt;/record&gt;&lt;/Cite&gt;&lt;/EndNote&gt;</w:instrText>
      </w:r>
      <w:r w:rsidR="00A04E69">
        <w:rPr>
          <w:lang w:eastAsia="en-GB"/>
        </w:rPr>
        <w:fldChar w:fldCharType="separate"/>
      </w:r>
      <w:r w:rsidR="00A4665F">
        <w:rPr>
          <w:noProof/>
          <w:lang w:eastAsia="en-GB"/>
        </w:rPr>
        <w:t>[29]</w:t>
      </w:r>
      <w:r w:rsidR="00A04E69">
        <w:rPr>
          <w:lang w:eastAsia="en-GB"/>
        </w:rPr>
        <w:fldChar w:fldCharType="end"/>
      </w:r>
      <w:r w:rsidR="00AA293B">
        <w:rPr>
          <w:lang w:eastAsia="en-GB"/>
        </w:rPr>
        <w:t>.</w:t>
      </w:r>
    </w:p>
    <w:p w14:paraId="686813BB" w14:textId="27AC32C4" w:rsidR="001663B2" w:rsidRDefault="00C5294F" w:rsidP="00E92A3E">
      <w:pPr>
        <w:rPr>
          <w:iCs/>
          <w:lang w:eastAsia="en-GB"/>
        </w:rPr>
      </w:pPr>
      <w:r>
        <w:rPr>
          <w:lang w:eastAsia="en-GB"/>
        </w:rPr>
        <w:lastRenderedPageBreak/>
        <w:t>Nonetheless</w:t>
      </w:r>
      <w:r w:rsidR="00725E24">
        <w:rPr>
          <w:lang w:eastAsia="en-GB"/>
        </w:rPr>
        <w:t>, some broad statements can be made, which w</w:t>
      </w:r>
      <w:r w:rsidR="00D90413">
        <w:rPr>
          <w:lang w:eastAsia="en-GB"/>
        </w:rPr>
        <w:t>e visualise in Figure 4 (left</w:t>
      </w:r>
      <w:r w:rsidR="00D5726E">
        <w:rPr>
          <w:lang w:eastAsia="en-GB"/>
        </w:rPr>
        <w:t>).</w:t>
      </w:r>
      <w:r w:rsidR="00AA293B">
        <w:rPr>
          <w:lang w:eastAsia="en-GB"/>
        </w:rPr>
        <w:t xml:space="preserve"> </w:t>
      </w:r>
      <w:r w:rsidR="00AA22EC">
        <w:rPr>
          <w:lang w:eastAsia="en-GB"/>
        </w:rPr>
        <w:t>Regarding scope 1 and 2 emissions, cities may have significant influence over building ene</w:t>
      </w:r>
      <w:r w:rsidR="00A82C6B">
        <w:rPr>
          <w:lang w:eastAsia="en-GB"/>
        </w:rPr>
        <w:t>rgy use and transport emissions</w:t>
      </w:r>
      <w:r w:rsidR="00AA22EC">
        <w:rPr>
          <w:lang w:eastAsia="en-GB"/>
        </w:rPr>
        <w:t xml:space="preserve"> via familiar strategies such as </w:t>
      </w:r>
      <w:r w:rsidR="009755F7">
        <w:rPr>
          <w:lang w:eastAsia="en-GB"/>
        </w:rPr>
        <w:t>low-carbon</w:t>
      </w:r>
      <w:r w:rsidR="00AA22EC">
        <w:rPr>
          <w:lang w:eastAsia="en-GB"/>
        </w:rPr>
        <w:t xml:space="preserve"> building standards, development of public transport networks, implementation of car free or clean air zones, etc.</w:t>
      </w:r>
      <w:r w:rsidR="005E7408">
        <w:rPr>
          <w:lang w:eastAsia="en-GB"/>
        </w:rPr>
        <w:t xml:space="preserve"> </w:t>
      </w:r>
      <w:r w:rsidR="00D90413">
        <w:rPr>
          <w:lang w:eastAsia="en-GB"/>
        </w:rPr>
        <w:fldChar w:fldCharType="begin"/>
      </w:r>
      <w:r w:rsidR="001663B2">
        <w:rPr>
          <w:lang w:eastAsia="en-GB"/>
        </w:rPr>
        <w:instrText xml:space="preserve"> ADDIN EN.CITE &lt;EndNote&gt;&lt;Cite&gt;&lt;Author&gt;Creutzig&lt;/Author&gt;&lt;Year&gt;2016&lt;/Year&gt;&lt;RecNum&gt;711&lt;/RecNum&gt;&lt;DisplayText&gt;[30]&lt;/DisplayText&gt;&lt;record&gt;&lt;rec-number&gt;711&lt;/rec-number&gt;&lt;foreign-keys&gt;&lt;key app="EN" db-id="trp9sxavnrpwwyeprv75wfdvdzzdv5x20asz" timestamp="1547911374"&gt;711&lt;/key&gt;&lt;/foreign-keys&gt;&lt;ref-type name="Journal Article"&gt;17&lt;/ref-type&gt;&lt;contributors&gt;&lt;authors&gt;&lt;author&gt;Creutzig, Felix&lt;/author&gt;&lt;author&gt;Agoston, Peter&lt;/author&gt;&lt;author&gt;Minx, Jan C.&lt;/author&gt;&lt;author&gt;Canadell, Josep G.&lt;/author&gt;&lt;author&gt;Andrew, Robbie M.&lt;/author&gt;&lt;author&gt;Quéré, Corinne Le&lt;/author&gt;&lt;author&gt;Peters, Glen P.&lt;/author&gt;&lt;author&gt;Sharifi, Ayyoob&lt;/author&gt;&lt;author&gt;Yamagata, Yoshiki&lt;/author&gt;&lt;author&gt;Dhakal, Shobhakar&lt;/author&gt;&lt;/authors&gt;&lt;/contributors&gt;&lt;titles&gt;&lt;title&gt;Urban infrastructure choices structure climate solutions&lt;/title&gt;&lt;secondary-title&gt;Nature Climate Change&lt;/secondary-title&gt;&lt;/titles&gt;&lt;periodical&gt;&lt;full-title&gt;Nature Climate Change&lt;/full-title&gt;&lt;/periodical&gt;&lt;pages&gt;1054&lt;/pages&gt;&lt;volume&gt;6&lt;/volume&gt;&lt;keywords&gt;&lt;keyword&gt;Consumption-based, cities&lt;/keyword&gt;&lt;/keywords&gt;&lt;dates&gt;&lt;year&gt;2016&lt;/year&gt;&lt;pub-dates&gt;&lt;date&gt;11/24/online&lt;/date&gt;&lt;/pub-dates&gt;&lt;/dates&gt;&lt;publisher&gt;Nature Publishing Group, a division of Macmillan Publishers Limited. All Rights Reserved.&lt;/publisher&gt;&lt;urls&gt;&lt;related-urls&gt;&lt;url&gt;&lt;style face="underline" font="default" size="100%"&gt;https://doi.org/10.1038/nclimate3169&lt;/style&gt;&lt;/url&gt;&lt;/related-urls&gt;&lt;/urls&gt;&lt;electronic-resource-num&gt;10.1038/nclimate3169&lt;/electronic-resource-num&gt;&lt;/record&gt;&lt;/Cite&gt;&lt;/EndNote&gt;</w:instrText>
      </w:r>
      <w:r w:rsidR="00D90413">
        <w:rPr>
          <w:lang w:eastAsia="en-GB"/>
        </w:rPr>
        <w:fldChar w:fldCharType="separate"/>
      </w:r>
      <w:r w:rsidR="001663B2">
        <w:rPr>
          <w:noProof/>
          <w:lang w:eastAsia="en-GB"/>
        </w:rPr>
        <w:t>[30]</w:t>
      </w:r>
      <w:r w:rsidR="00D90413">
        <w:rPr>
          <w:lang w:eastAsia="en-GB"/>
        </w:rPr>
        <w:fldChar w:fldCharType="end"/>
      </w:r>
      <w:r w:rsidR="00D90413">
        <w:rPr>
          <w:lang w:eastAsia="en-GB"/>
        </w:rPr>
        <w:t>.</w:t>
      </w:r>
      <w:r w:rsidR="00AA22EC">
        <w:rPr>
          <w:lang w:eastAsia="en-GB"/>
        </w:rPr>
        <w:t xml:space="preserve"> </w:t>
      </w:r>
      <w:r w:rsidR="00C13383">
        <w:rPr>
          <w:lang w:eastAsia="en-GB"/>
        </w:rPr>
        <w:t>W</w:t>
      </w:r>
      <w:r w:rsidR="001235E3">
        <w:rPr>
          <w:lang w:eastAsia="en-GB"/>
        </w:rPr>
        <w:t>hen it comes to</w:t>
      </w:r>
      <w:r w:rsidR="00AA22EC">
        <w:rPr>
          <w:lang w:eastAsia="en-GB"/>
        </w:rPr>
        <w:t xml:space="preserve"> the emissions </w:t>
      </w:r>
      <w:r w:rsidR="000B0C8D">
        <w:rPr>
          <w:lang w:eastAsia="en-GB"/>
        </w:rPr>
        <w:t>of large industrial facilities</w:t>
      </w:r>
      <w:r w:rsidR="00C13383">
        <w:rPr>
          <w:lang w:eastAsia="en-GB"/>
        </w:rPr>
        <w:t>, however,</w:t>
      </w:r>
      <w:r w:rsidR="00AA22EC">
        <w:rPr>
          <w:lang w:eastAsia="en-GB"/>
        </w:rPr>
        <w:t xml:space="preserve"> local powers may be oversh</w:t>
      </w:r>
      <w:r w:rsidR="00D1511D">
        <w:rPr>
          <w:lang w:eastAsia="en-GB"/>
        </w:rPr>
        <w:t>adowed by national regulations</w:t>
      </w:r>
      <w:r w:rsidR="007016A3">
        <w:rPr>
          <w:lang w:eastAsia="en-GB"/>
        </w:rPr>
        <w:t xml:space="preserve"> </w:t>
      </w:r>
      <w:r w:rsidR="007016A3">
        <w:rPr>
          <w:lang w:eastAsia="en-GB"/>
        </w:rPr>
        <w:fldChar w:fldCharType="begin"/>
      </w:r>
      <w:r w:rsidR="001663B2">
        <w:rPr>
          <w:lang w:eastAsia="en-GB"/>
        </w:rPr>
        <w:instrText xml:space="preserve"> ADDIN EN.CITE &lt;EndNote&gt;&lt;Cite&gt;&lt;Author&gt;Erickson&lt;/Author&gt;&lt;Year&gt;2013&lt;/Year&gt;&lt;RecNum&gt;591&lt;/RecNum&gt;&lt;DisplayText&gt;[31]&lt;/DisplayText&gt;&lt;record&gt;&lt;rec-number&gt;591&lt;/rec-number&gt;&lt;foreign-keys&gt;&lt;key app="EN" db-id="trp9sxavnrpwwyeprv75wfdvdzzdv5x20asz" timestamp="1516296211"&gt;591&lt;/key&gt;&lt;/foreign-keys&gt;&lt;ref-type name="Journal Article"&gt;17&lt;/ref-type&gt;&lt;contributors&gt;&lt;authors&gt;&lt;author&gt;Erickson, Peter&lt;/author&gt;&lt;author&gt;Lazarus, Michael&lt;/author&gt;&lt;author&gt;Chandler, Chelsea&lt;/author&gt;&lt;author&gt;Schultz, Seth&lt;/author&gt;&lt;/authors&gt;&lt;/contributors&gt;&lt;titles&gt;&lt;title&gt;Technologies, policies and measures for GHG abatement at the urban scale&lt;/title&gt;&lt;secondary-title&gt;Greenhouse Gas Measurement and Management&lt;/secondary-title&gt;&lt;/titles&gt;&lt;periodical&gt;&lt;full-title&gt;Greenhouse Gas Measurement and Management&lt;/full-title&gt;&lt;/periodical&gt;&lt;pages&gt;37-54&lt;/pages&gt;&lt;volume&gt;3&lt;/volume&gt;&lt;number&gt;1-02&lt;/number&gt;&lt;keywords&gt;&lt;keyword&gt;emissions accounting, consumption-based, policy&lt;/keyword&gt;&lt;/keywords&gt;&lt;dates&gt;&lt;year&gt;2013&lt;/year&gt;&lt;pub-dates&gt;&lt;date&gt;2013/06/01&lt;/date&gt;&lt;/pub-dates&gt;&lt;/dates&gt;&lt;publisher&gt;Taylor &amp;amp; Francis&lt;/publisher&gt;&lt;isbn&gt;2043-0779&lt;/isbn&gt;&lt;urls&gt;&lt;related-urls&gt;&lt;url&gt;https://doi.org/10.1080/20430779.2013.806866&lt;/url&gt;&lt;url&gt;http://www.tandfonline.com/doi/pdf/10.1080/20430779.2013.806866?needAccess=true&lt;/url&gt;&lt;/related-urls&gt;&lt;/urls&gt;&lt;electronic-resource-num&gt;10.1080/20430779.2013.806866&lt;/electronic-resource-num&gt;&lt;/record&gt;&lt;/Cite&gt;&lt;/EndNote&gt;</w:instrText>
      </w:r>
      <w:r w:rsidR="007016A3">
        <w:rPr>
          <w:lang w:eastAsia="en-GB"/>
        </w:rPr>
        <w:fldChar w:fldCharType="separate"/>
      </w:r>
      <w:r w:rsidR="001663B2">
        <w:rPr>
          <w:noProof/>
          <w:lang w:eastAsia="en-GB"/>
        </w:rPr>
        <w:t>[31]</w:t>
      </w:r>
      <w:r w:rsidR="007016A3">
        <w:rPr>
          <w:lang w:eastAsia="en-GB"/>
        </w:rPr>
        <w:fldChar w:fldCharType="end"/>
      </w:r>
      <w:r w:rsidR="00D1511D">
        <w:rPr>
          <w:lang w:eastAsia="en-GB"/>
        </w:rPr>
        <w:t>.</w:t>
      </w:r>
      <w:r w:rsidR="00AB0CE4" w:rsidRPr="00AB0CE4">
        <w:t xml:space="preserve"> </w:t>
      </w:r>
      <w:r w:rsidR="001663B2" w:rsidRPr="001663B2">
        <w:rPr>
          <w:iCs/>
          <w:lang w:eastAsia="en-GB"/>
        </w:rPr>
        <w:t>Similarly, national actors can pass regulations around product lifespans</w:t>
      </w:r>
      <w:r w:rsidR="00362396">
        <w:rPr>
          <w:iCs/>
          <w:lang w:eastAsia="en-GB"/>
        </w:rPr>
        <w:t>;</w:t>
      </w:r>
      <w:r w:rsidR="001663B2" w:rsidRPr="001663B2">
        <w:rPr>
          <w:iCs/>
          <w:lang w:eastAsia="en-GB"/>
        </w:rPr>
        <w:t xml:space="preserve"> </w:t>
      </w:r>
      <w:r w:rsidR="00E06CFD">
        <w:rPr>
          <w:iCs/>
          <w:lang w:eastAsia="en-GB"/>
        </w:rPr>
        <w:t xml:space="preserve">place </w:t>
      </w:r>
      <w:r w:rsidR="001663B2" w:rsidRPr="001663B2">
        <w:rPr>
          <w:iCs/>
          <w:lang w:eastAsia="en-GB"/>
        </w:rPr>
        <w:t>taxes on the consumption</w:t>
      </w:r>
      <w:r w:rsidR="00362396">
        <w:rPr>
          <w:iCs/>
          <w:lang w:eastAsia="en-GB"/>
        </w:rPr>
        <w:t xml:space="preserve"> of specific goods and services; </w:t>
      </w:r>
      <w:r w:rsidR="00362396">
        <w:rPr>
          <w:lang w:eastAsia="en-GB"/>
        </w:rPr>
        <w:t>incentivise</w:t>
      </w:r>
      <w:r w:rsidR="00E06CFD">
        <w:rPr>
          <w:lang w:eastAsia="en-GB"/>
        </w:rPr>
        <w:t xml:space="preserve"> </w:t>
      </w:r>
      <w:r w:rsidR="00362396">
        <w:rPr>
          <w:lang w:eastAsia="en-GB"/>
        </w:rPr>
        <w:t>reductions in</w:t>
      </w:r>
      <w:r w:rsidR="00E06CFD">
        <w:rPr>
          <w:lang w:eastAsia="en-GB"/>
        </w:rPr>
        <w:t xml:space="preserve"> meat consumption </w:t>
      </w:r>
      <w:r w:rsidR="00E06CFD">
        <w:rPr>
          <w:lang w:eastAsia="en-GB"/>
        </w:rPr>
        <w:fldChar w:fldCharType="begin"/>
      </w:r>
      <w:r w:rsidR="00E06CFD">
        <w:rPr>
          <w:lang w:eastAsia="en-GB"/>
        </w:rPr>
        <w:instrText xml:space="preserve"> ADDIN EN.CITE &lt;EndNote&gt;&lt;Cite&gt;&lt;Author&gt;Yau&lt;/Author&gt;&lt;Year&gt;2018&lt;/Year&gt;&lt;RecNum&gt;679&lt;/RecNum&gt;&lt;DisplayText&gt;[34]&lt;/DisplayText&gt;&lt;record&gt;&lt;rec-number&gt;679&lt;/rec-number&gt;&lt;foreign-keys&gt;&lt;key app="EN" db-id="trp9sxavnrpwwyeprv75wfdvdzzdv5x20asz" timestamp="1534933729"&gt;679&lt;/key&gt;&lt;/foreign-keys&gt;&lt;ref-type name="Journal Article"&gt;17&lt;/ref-type&gt;&lt;contributors&gt;&lt;authors&gt;&lt;author&gt;Y. Y. Yau&lt;/author&gt;&lt;author&gt;B. Thibodeau&lt;/author&gt;&lt;author&gt;C. Not&lt;/author&gt;&lt;/authors&gt;&lt;/contributors&gt;&lt;titles&gt;&lt;title&gt;Impact of cutting meat intake on hidden greenhouse gas emissions in an import-reliant city&lt;/title&gt;&lt;secondary-title&gt;Environmental Research Letters&lt;/secondary-title&gt;&lt;/titles&gt;&lt;periodical&gt;&lt;full-title&gt;Environmental Research Letters&lt;/full-title&gt;&lt;/periodical&gt;&lt;pages&gt;064005&lt;/pages&gt;&lt;volume&gt;13&lt;/volume&gt;&lt;number&gt;6&lt;/number&gt;&lt;keywords&gt;&lt;keyword&gt;consumption-based, cities, food&lt;/keyword&gt;&lt;/keywords&gt;&lt;dates&gt;&lt;year&gt;2018&lt;/year&gt;&lt;/dates&gt;&lt;isbn&gt;1748-9326&lt;/isbn&gt;&lt;urls&gt;&lt;related-urls&gt;&lt;url&gt;&lt;style face="underline" font="default" size="100%"&gt;http://stacks.iop.org/1748-9326/13/i=6/a=064005&lt;/style&gt;&lt;/url&gt;&lt;/related-urls&gt;&lt;/urls&gt;&lt;/record&gt;&lt;/Cite&gt;&lt;/EndNote&gt;</w:instrText>
      </w:r>
      <w:r w:rsidR="00E06CFD">
        <w:rPr>
          <w:lang w:eastAsia="en-GB"/>
        </w:rPr>
        <w:fldChar w:fldCharType="separate"/>
      </w:r>
      <w:r w:rsidR="00E06CFD">
        <w:rPr>
          <w:noProof/>
          <w:lang w:eastAsia="en-GB"/>
        </w:rPr>
        <w:t>[34]</w:t>
      </w:r>
      <w:r w:rsidR="00E06CFD">
        <w:rPr>
          <w:lang w:eastAsia="en-GB"/>
        </w:rPr>
        <w:fldChar w:fldCharType="end"/>
      </w:r>
      <w:r w:rsidR="00E06CFD">
        <w:rPr>
          <w:lang w:eastAsia="en-GB"/>
        </w:rPr>
        <w:t xml:space="preserve"> or air travel </w:t>
      </w:r>
      <w:r w:rsidR="00E06CFD">
        <w:rPr>
          <w:lang w:eastAsia="en-GB"/>
        </w:rPr>
        <w:fldChar w:fldCharType="begin">
          <w:fldData xml:space="preserve">PEVuZE5vdGU+PENpdGU+PEF1dGhvcj5JdmFub3ZhPC9BdXRob3I+PFllYXI+MjAxODwvWWVhcj48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</w:fldData>
        </w:fldChar>
      </w:r>
      <w:r w:rsidR="00E06CFD">
        <w:rPr>
          <w:lang w:eastAsia="en-GB"/>
        </w:rPr>
        <w:instrText xml:space="preserve"> ADDIN EN.CITE </w:instrText>
      </w:r>
      <w:r w:rsidR="00E06CFD">
        <w:rPr>
          <w:lang w:eastAsia="en-GB"/>
        </w:rPr>
        <w:fldChar w:fldCharType="begin">
          <w:fldData xml:space="preserve">PEVuZE5vdGU+PENpdGU+PEF1dGhvcj5JdmFub3ZhPC9BdXRob3I+PFllYXI+MjAxODwvWWVhcj48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</w:fldData>
        </w:fldChar>
      </w:r>
      <w:r w:rsidR="00E06CFD">
        <w:rPr>
          <w:lang w:eastAsia="en-GB"/>
        </w:rPr>
        <w:instrText xml:space="preserve"> ADDIN EN.CITE.DATA </w:instrText>
      </w:r>
      <w:r w:rsidR="00E06CFD">
        <w:rPr>
          <w:lang w:eastAsia="en-GB"/>
        </w:rPr>
      </w:r>
      <w:r w:rsidR="00E06CFD">
        <w:rPr>
          <w:lang w:eastAsia="en-GB"/>
        </w:rPr>
        <w:fldChar w:fldCharType="end"/>
      </w:r>
      <w:r w:rsidR="00E06CFD">
        <w:rPr>
          <w:lang w:eastAsia="en-GB"/>
        </w:rPr>
      </w:r>
      <w:r w:rsidR="00E06CFD">
        <w:rPr>
          <w:lang w:eastAsia="en-GB"/>
        </w:rPr>
        <w:fldChar w:fldCharType="separate"/>
      </w:r>
      <w:r w:rsidR="00E06CFD">
        <w:rPr>
          <w:noProof/>
          <w:lang w:eastAsia="en-GB"/>
        </w:rPr>
        <w:t>[35, 36]</w:t>
      </w:r>
      <w:r w:rsidR="00E06CFD">
        <w:rPr>
          <w:lang w:eastAsia="en-GB"/>
        </w:rPr>
        <w:fldChar w:fldCharType="end"/>
      </w:r>
      <w:r w:rsidR="00362396">
        <w:rPr>
          <w:lang w:eastAsia="en-GB"/>
        </w:rPr>
        <w:t>;</w:t>
      </w:r>
      <w:r w:rsidR="00E06CFD">
        <w:rPr>
          <w:lang w:eastAsia="en-GB"/>
        </w:rPr>
        <w:t xml:space="preserve"> </w:t>
      </w:r>
      <w:r w:rsidR="001663B2" w:rsidRPr="001663B2">
        <w:rPr>
          <w:iCs/>
          <w:lang w:eastAsia="en-GB"/>
        </w:rPr>
        <w:t xml:space="preserve">and </w:t>
      </w:r>
      <w:r w:rsidR="00E06CFD">
        <w:rPr>
          <w:iCs/>
          <w:lang w:eastAsia="en-GB"/>
        </w:rPr>
        <w:t xml:space="preserve">implement </w:t>
      </w:r>
      <w:r w:rsidR="001663B2" w:rsidRPr="001663B2">
        <w:rPr>
          <w:iCs/>
          <w:lang w:eastAsia="en-GB"/>
        </w:rPr>
        <w:t xml:space="preserve">rules around the export and import of goods and services </w:t>
      </w:r>
      <w:r w:rsidR="001663B2" w:rsidRPr="001663B2">
        <w:rPr>
          <w:iCs/>
          <w:lang w:eastAsia="en-GB"/>
        </w:rPr>
        <w:fldChar w:fldCharType="begin">
          <w:fldData xml:space="preserve">PEVuZE5vdGU+PENpdGU+PEF1dGhvcj5BZmlvbmlzPC9BdXRob3I+PFllYXI+MjAxNzwvWWVhcj48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=
</w:fldData>
        </w:fldChar>
      </w:r>
      <w:r w:rsidR="001663B2" w:rsidRPr="001663B2">
        <w:rPr>
          <w:iCs/>
          <w:lang w:eastAsia="en-GB"/>
        </w:rPr>
        <w:instrText xml:space="preserve"> ADDIN EN.CITE </w:instrText>
      </w:r>
      <w:r w:rsidR="001663B2" w:rsidRPr="001663B2">
        <w:rPr>
          <w:iCs/>
          <w:lang w:eastAsia="en-GB"/>
        </w:rPr>
        <w:fldChar w:fldCharType="begin">
          <w:fldData xml:space="preserve">PEVuZE5vdGU+PENpdGU+PEF1dGhvcj5BZmlvbmlzPC9BdXRob3I+PFllYXI+MjAxNzwvWWVhcj48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=
</w:fldData>
        </w:fldChar>
      </w:r>
      <w:r w:rsidR="001663B2" w:rsidRPr="001663B2">
        <w:rPr>
          <w:iCs/>
          <w:lang w:eastAsia="en-GB"/>
        </w:rPr>
        <w:instrText xml:space="preserve"> ADDIN EN.CITE.DATA </w:instrText>
      </w:r>
      <w:r w:rsidR="001663B2" w:rsidRPr="001663B2">
        <w:rPr>
          <w:iCs/>
          <w:lang w:eastAsia="en-GB"/>
        </w:rPr>
      </w:r>
      <w:r w:rsidR="001663B2" w:rsidRPr="001663B2">
        <w:rPr>
          <w:iCs/>
          <w:lang w:eastAsia="en-GB"/>
        </w:rPr>
        <w:fldChar w:fldCharType="end"/>
      </w:r>
      <w:r w:rsidR="001663B2" w:rsidRPr="001663B2">
        <w:rPr>
          <w:iCs/>
          <w:lang w:eastAsia="en-GB"/>
        </w:rPr>
      </w:r>
      <w:r w:rsidR="001663B2" w:rsidRPr="001663B2">
        <w:rPr>
          <w:iCs/>
          <w:lang w:eastAsia="en-GB"/>
        </w:rPr>
        <w:fldChar w:fldCharType="separate"/>
      </w:r>
      <w:r w:rsidR="001663B2" w:rsidRPr="001663B2">
        <w:rPr>
          <w:iCs/>
          <w:noProof/>
          <w:lang w:eastAsia="en-GB"/>
        </w:rPr>
        <w:t>[5, 32]</w:t>
      </w:r>
      <w:r w:rsidR="001663B2" w:rsidRPr="001663B2">
        <w:rPr>
          <w:iCs/>
          <w:lang w:eastAsia="en-GB"/>
        </w:rPr>
        <w:fldChar w:fldCharType="end"/>
      </w:r>
      <w:r w:rsidR="001663B2" w:rsidRPr="001663B2">
        <w:rPr>
          <w:iCs/>
          <w:lang w:eastAsia="en-GB"/>
        </w:rPr>
        <w:t xml:space="preserve">, all of which may make </w:t>
      </w:r>
      <w:r w:rsidR="001663B2">
        <w:rPr>
          <w:iCs/>
          <w:lang w:eastAsia="en-GB"/>
        </w:rPr>
        <w:t xml:space="preserve">them </w:t>
      </w:r>
      <w:r w:rsidR="001663B2" w:rsidRPr="001663B2">
        <w:rPr>
          <w:iCs/>
          <w:lang w:eastAsia="en-GB"/>
        </w:rPr>
        <w:t>more effective at addressing household consumption and scope 3 emissions th</w:t>
      </w:r>
      <w:r w:rsidR="001663B2">
        <w:rPr>
          <w:iCs/>
          <w:lang w:eastAsia="en-GB"/>
        </w:rPr>
        <w:t>a</w:t>
      </w:r>
      <w:r w:rsidR="001663B2" w:rsidRPr="001663B2">
        <w:rPr>
          <w:iCs/>
          <w:lang w:eastAsia="en-GB"/>
        </w:rPr>
        <w:t>n urban policymakers</w:t>
      </w:r>
      <w:r w:rsidR="001663B2">
        <w:rPr>
          <w:iCs/>
          <w:lang w:eastAsia="en-GB"/>
        </w:rPr>
        <w:t xml:space="preserve"> </w:t>
      </w:r>
      <w:r w:rsidR="001663B2">
        <w:rPr>
          <w:lang w:eastAsia="en-GB"/>
        </w:rPr>
        <w:fldChar w:fldCharType="begin">
          <w:fldData xml:space="preserve">PEVuZE5vdGU+PENpdGU+PEF1dGhvcj5Fcmlja3NvbjwvQXV0aG9yPjxZZWFyPjIwMTM8L1llYXI+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</w:fldData>
        </w:fldChar>
      </w:r>
      <w:r w:rsidR="001663B2">
        <w:rPr>
          <w:lang w:eastAsia="en-GB"/>
        </w:rPr>
        <w:instrText xml:space="preserve"> ADDIN EN.CITE </w:instrText>
      </w:r>
      <w:r w:rsidR="001663B2">
        <w:rPr>
          <w:lang w:eastAsia="en-GB"/>
        </w:rPr>
        <w:fldChar w:fldCharType="begin">
          <w:fldData xml:space="preserve">PEVuZE5vdGU+PENpdGU+PEF1dGhvcj5Fcmlja3NvbjwvQXV0aG9yPjxZZWFyPjIwMTM8L1llYXI+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</w:fldData>
        </w:fldChar>
      </w:r>
      <w:r w:rsidR="001663B2">
        <w:rPr>
          <w:lang w:eastAsia="en-GB"/>
        </w:rPr>
        <w:instrText xml:space="preserve"> ADDIN EN.CITE.DATA </w:instrText>
      </w:r>
      <w:r w:rsidR="001663B2">
        <w:rPr>
          <w:lang w:eastAsia="en-GB"/>
        </w:rPr>
      </w:r>
      <w:r w:rsidR="001663B2">
        <w:rPr>
          <w:lang w:eastAsia="en-GB"/>
        </w:rPr>
        <w:fldChar w:fldCharType="end"/>
      </w:r>
      <w:r w:rsidR="001663B2">
        <w:rPr>
          <w:lang w:eastAsia="en-GB"/>
        </w:rPr>
      </w:r>
      <w:r w:rsidR="001663B2">
        <w:rPr>
          <w:lang w:eastAsia="en-GB"/>
        </w:rPr>
        <w:fldChar w:fldCharType="separate"/>
      </w:r>
      <w:r w:rsidR="001663B2">
        <w:rPr>
          <w:noProof/>
          <w:lang w:eastAsia="en-GB"/>
        </w:rPr>
        <w:t>[31, 33]</w:t>
      </w:r>
      <w:r w:rsidR="001663B2">
        <w:rPr>
          <w:lang w:eastAsia="en-GB"/>
        </w:rPr>
        <w:fldChar w:fldCharType="end"/>
      </w:r>
      <w:r w:rsidR="001663B2" w:rsidRPr="001663B2">
        <w:rPr>
          <w:iCs/>
          <w:lang w:eastAsia="en-GB"/>
        </w:rPr>
        <w:t>.</w:t>
      </w:r>
      <w:r w:rsidR="00E92A3E">
        <w:rPr>
          <w:iCs/>
          <w:lang w:eastAsia="en-GB"/>
        </w:rPr>
        <w:t xml:space="preserve"> This makes household carbon footprint data with capital endogenised more relevant at the national-level than the city-level.</w:t>
      </w:r>
    </w:p>
    <w:p w14:paraId="1AD5BB3D" w14:textId="74D44625" w:rsidR="00C95825" w:rsidRDefault="001663B2" w:rsidP="00C13383">
      <w:pPr>
        <w:rPr>
          <w:lang w:eastAsia="en-GB"/>
        </w:rPr>
      </w:pPr>
      <w:r w:rsidRPr="00C67AA9">
        <w:rPr>
          <w:lang w:eastAsia="en-GB"/>
        </w:rPr>
        <w:t>That said</w:t>
      </w:r>
      <w:r w:rsidR="008D481E" w:rsidRPr="00C67AA9">
        <w:rPr>
          <w:lang w:eastAsia="en-GB"/>
        </w:rPr>
        <w:t>, c</w:t>
      </w:r>
      <w:r w:rsidR="00AA22EC" w:rsidRPr="00C67AA9">
        <w:rPr>
          <w:lang w:eastAsia="en-GB"/>
        </w:rPr>
        <w:t>ities</w:t>
      </w:r>
      <w:r w:rsidR="00D1511D" w:rsidRPr="00C67AA9">
        <w:rPr>
          <w:lang w:eastAsia="en-GB"/>
        </w:rPr>
        <w:t xml:space="preserve"> may have significant influence w</w:t>
      </w:r>
      <w:r w:rsidR="00A82C6B" w:rsidRPr="00C67AA9">
        <w:rPr>
          <w:lang w:eastAsia="en-GB"/>
        </w:rPr>
        <w:t xml:space="preserve">here </w:t>
      </w:r>
      <w:r w:rsidR="00725E24" w:rsidRPr="00C67AA9">
        <w:rPr>
          <w:lang w:eastAsia="en-GB"/>
        </w:rPr>
        <w:t xml:space="preserve">scope 3 emissions </w:t>
      </w:r>
      <w:r w:rsidR="008D481E" w:rsidRPr="00C67AA9">
        <w:rPr>
          <w:lang w:eastAsia="en-GB"/>
        </w:rPr>
        <w:t>follow directly from building</w:t>
      </w:r>
      <w:r w:rsidR="00A82C6B" w:rsidRPr="00C67AA9">
        <w:rPr>
          <w:lang w:eastAsia="en-GB"/>
        </w:rPr>
        <w:t xml:space="preserve"> and transport activities</w:t>
      </w:r>
      <w:r w:rsidR="00AA22EC" w:rsidRPr="00C67AA9">
        <w:rPr>
          <w:lang w:eastAsia="en-GB"/>
        </w:rPr>
        <w:t xml:space="preserve">, </w:t>
      </w:r>
      <w:r w:rsidR="00A82C6B" w:rsidRPr="00C67AA9">
        <w:rPr>
          <w:lang w:eastAsia="en-GB"/>
        </w:rPr>
        <w:t>e.g.</w:t>
      </w:r>
      <w:r w:rsidR="00D1511D" w:rsidRPr="00C67AA9">
        <w:rPr>
          <w:lang w:eastAsia="en-GB"/>
        </w:rPr>
        <w:t>,</w:t>
      </w:r>
      <w:r w:rsidR="00AA22EC" w:rsidRPr="00C67AA9">
        <w:rPr>
          <w:lang w:eastAsia="en-GB"/>
        </w:rPr>
        <w:t xml:space="preserve"> emi</w:t>
      </w:r>
      <w:r w:rsidR="004C5469" w:rsidRPr="00C67AA9">
        <w:rPr>
          <w:lang w:eastAsia="en-GB"/>
        </w:rPr>
        <w:t xml:space="preserve">ssions embodied in provision of fuels or </w:t>
      </w:r>
      <w:r w:rsidR="00A82C6B" w:rsidRPr="00C67AA9">
        <w:rPr>
          <w:lang w:eastAsia="en-GB"/>
        </w:rPr>
        <w:t>vehicle production</w:t>
      </w:r>
      <w:r w:rsidR="004C5469" w:rsidRPr="00C67AA9">
        <w:rPr>
          <w:lang w:eastAsia="en-GB"/>
        </w:rPr>
        <w:t>. And</w:t>
      </w:r>
      <w:r w:rsidR="00AA22EC" w:rsidRPr="00C67AA9">
        <w:rPr>
          <w:lang w:eastAsia="en-GB"/>
        </w:rPr>
        <w:t xml:space="preserve"> numerous indirec</w:t>
      </w:r>
      <w:r w:rsidR="004C5469" w:rsidRPr="00C67AA9">
        <w:rPr>
          <w:lang w:eastAsia="en-GB"/>
        </w:rPr>
        <w:t xml:space="preserve">t strategies could be developed to </w:t>
      </w:r>
      <w:r w:rsidR="00A82C6B" w:rsidRPr="00C67AA9">
        <w:rPr>
          <w:lang w:eastAsia="en-GB"/>
        </w:rPr>
        <w:t xml:space="preserve">target </w:t>
      </w:r>
      <w:r w:rsidR="00287C9F" w:rsidRPr="00C67AA9">
        <w:rPr>
          <w:lang w:eastAsia="en-GB"/>
        </w:rPr>
        <w:t xml:space="preserve">other types of </w:t>
      </w:r>
      <w:r w:rsidR="00A82C6B" w:rsidRPr="00C67AA9">
        <w:rPr>
          <w:lang w:eastAsia="en-GB"/>
        </w:rPr>
        <w:t>consumption;</w:t>
      </w:r>
      <w:r w:rsidR="00C13383">
        <w:rPr>
          <w:lang w:eastAsia="en-GB"/>
        </w:rPr>
        <w:t xml:space="preserve"> through support for</w:t>
      </w:r>
      <w:r w:rsidR="004C5469" w:rsidRPr="00C67AA9">
        <w:rPr>
          <w:lang w:eastAsia="en-GB"/>
        </w:rPr>
        <w:t xml:space="preserve"> repair cafes</w:t>
      </w:r>
      <w:r w:rsidR="000B0C8D" w:rsidRPr="00C67AA9">
        <w:rPr>
          <w:lang w:eastAsia="en-GB"/>
        </w:rPr>
        <w:t xml:space="preserve"> and second-</w:t>
      </w:r>
      <w:r w:rsidR="002A4660" w:rsidRPr="00C67AA9">
        <w:rPr>
          <w:lang w:eastAsia="en-GB"/>
        </w:rPr>
        <w:t>hand stores</w:t>
      </w:r>
      <w:r w:rsidR="00287C9F" w:rsidRPr="00C67AA9">
        <w:rPr>
          <w:lang w:eastAsia="en-GB"/>
        </w:rPr>
        <w:t xml:space="preserve"> or,</w:t>
      </w:r>
      <w:r w:rsidR="004C5469" w:rsidRPr="00C67AA9">
        <w:rPr>
          <w:lang w:eastAsia="en-GB"/>
        </w:rPr>
        <w:t xml:space="preserve"> </w:t>
      </w:r>
      <w:r w:rsidR="00287C9F" w:rsidRPr="00C67AA9">
        <w:rPr>
          <w:lang w:eastAsia="en-GB"/>
        </w:rPr>
        <w:t>m</w:t>
      </w:r>
      <w:r w:rsidR="000B0C8D" w:rsidRPr="00C67AA9">
        <w:rPr>
          <w:lang w:eastAsia="en-GB"/>
        </w:rPr>
        <w:t>ore generally</w:t>
      </w:r>
      <w:r w:rsidR="004C5469" w:rsidRPr="00C67AA9">
        <w:rPr>
          <w:lang w:eastAsia="en-GB"/>
        </w:rPr>
        <w:t>, encouraging smaller houses</w:t>
      </w:r>
      <w:r w:rsidR="00287C9F" w:rsidRPr="00C67AA9">
        <w:rPr>
          <w:lang w:eastAsia="en-GB"/>
        </w:rPr>
        <w:t>, which</w:t>
      </w:r>
      <w:r w:rsidR="004C5469" w:rsidRPr="00C67AA9">
        <w:rPr>
          <w:lang w:eastAsia="en-GB"/>
        </w:rPr>
        <w:t xml:space="preserve"> may </w:t>
      </w:r>
      <w:r w:rsidR="000B0C8D" w:rsidRPr="00C67AA9">
        <w:rPr>
          <w:lang w:eastAsia="en-GB"/>
        </w:rPr>
        <w:t>encourage</w:t>
      </w:r>
      <w:r w:rsidR="004C5469" w:rsidRPr="00C67AA9">
        <w:rPr>
          <w:lang w:eastAsia="en-GB"/>
        </w:rPr>
        <w:t xml:space="preserve"> less accumulation of </w:t>
      </w:r>
      <w:r w:rsidR="00287C9F" w:rsidRPr="00C67AA9">
        <w:rPr>
          <w:lang w:eastAsia="en-GB"/>
        </w:rPr>
        <w:t>‘stuff’</w:t>
      </w:r>
      <w:r w:rsidR="000B0C8D" w:rsidRPr="00C67AA9">
        <w:rPr>
          <w:lang w:eastAsia="en-GB"/>
        </w:rPr>
        <w:t xml:space="preserve"> </w:t>
      </w:r>
      <w:r w:rsidR="00287C9F" w:rsidRPr="00C67AA9">
        <w:rPr>
          <w:lang w:eastAsia="en-GB"/>
        </w:rPr>
        <w:t>(</w:t>
      </w:r>
      <w:r w:rsidR="000B0C8D" w:rsidRPr="00C67AA9">
        <w:rPr>
          <w:lang w:eastAsia="en-GB"/>
        </w:rPr>
        <w:t>broadly defined</w:t>
      </w:r>
      <w:r w:rsidR="00287C9F" w:rsidRPr="00C67AA9">
        <w:rPr>
          <w:lang w:eastAsia="en-GB"/>
        </w:rPr>
        <w:t>)</w:t>
      </w:r>
      <w:r w:rsidR="004C5469" w:rsidRPr="00C67AA9">
        <w:rPr>
          <w:lang w:eastAsia="en-GB"/>
        </w:rPr>
        <w:t xml:space="preserve">. But </w:t>
      </w:r>
      <w:r w:rsidR="000B0C8D" w:rsidRPr="00C67AA9">
        <w:rPr>
          <w:lang w:eastAsia="en-GB"/>
        </w:rPr>
        <w:t xml:space="preserve">such </w:t>
      </w:r>
      <w:r w:rsidR="00D1511D" w:rsidRPr="00C67AA9">
        <w:rPr>
          <w:lang w:eastAsia="en-GB"/>
        </w:rPr>
        <w:t xml:space="preserve">indirect </w:t>
      </w:r>
      <w:r w:rsidR="004C5469" w:rsidRPr="00C67AA9">
        <w:rPr>
          <w:lang w:eastAsia="en-GB"/>
        </w:rPr>
        <w:t>strategies are potentially of limited effectiveness and</w:t>
      </w:r>
      <w:r w:rsidR="00725E24" w:rsidRPr="00C67AA9">
        <w:rPr>
          <w:lang w:eastAsia="en-GB"/>
        </w:rPr>
        <w:t>, further,</w:t>
      </w:r>
      <w:r w:rsidR="004C5469" w:rsidRPr="00C67AA9">
        <w:rPr>
          <w:lang w:eastAsia="en-GB"/>
        </w:rPr>
        <w:t xml:space="preserve"> harder methods</w:t>
      </w:r>
      <w:r w:rsidR="000B0C8D" w:rsidRPr="00C67AA9">
        <w:rPr>
          <w:lang w:eastAsia="en-GB"/>
        </w:rPr>
        <w:t xml:space="preserve"> of control may be</w:t>
      </w:r>
      <w:r w:rsidR="00C67AA9" w:rsidRPr="00C67AA9">
        <w:rPr>
          <w:lang w:eastAsia="en-GB"/>
        </w:rPr>
        <w:t xml:space="preserve"> politically</w:t>
      </w:r>
      <w:r w:rsidR="000B0C8D" w:rsidRPr="00C67AA9">
        <w:rPr>
          <w:lang w:eastAsia="en-GB"/>
        </w:rPr>
        <w:t xml:space="preserve"> infeasible</w:t>
      </w:r>
      <w:r w:rsidR="00A04E69" w:rsidRPr="00C67AA9">
        <w:rPr>
          <w:rStyle w:val="FootnoteReference"/>
          <w:lang w:eastAsia="en-GB"/>
        </w:rPr>
        <w:footnoteReference w:id="2"/>
      </w:r>
      <w:r w:rsidR="00642A98" w:rsidRPr="00C67AA9">
        <w:rPr>
          <w:lang w:eastAsia="en-GB"/>
        </w:rPr>
        <w:t>.</w:t>
      </w:r>
      <w:r w:rsidR="00D123BE">
        <w:rPr>
          <w:lang w:eastAsia="en-GB"/>
        </w:rPr>
        <w:t xml:space="preserve"> </w:t>
      </w:r>
      <w:r w:rsidR="00642A98">
        <w:rPr>
          <w:lang w:eastAsia="en-GB"/>
        </w:rPr>
        <w:t xml:space="preserve">More positively, cities can of course decide to make their own consumption low-carbon </w:t>
      </w:r>
      <w:r w:rsidR="00BA0915">
        <w:rPr>
          <w:lang w:eastAsia="en-GB"/>
        </w:rPr>
        <w:t>through</w:t>
      </w:r>
      <w:r w:rsidR="00642A98">
        <w:rPr>
          <w:lang w:eastAsia="en-GB"/>
        </w:rPr>
        <w:t xml:space="preserve"> green public procurement. And </w:t>
      </w:r>
      <w:r w:rsidR="00BB156D">
        <w:rPr>
          <w:lang w:eastAsia="en-GB"/>
        </w:rPr>
        <w:t xml:space="preserve">via building and planning regulations, </w:t>
      </w:r>
      <w:r w:rsidR="00642A98">
        <w:rPr>
          <w:lang w:eastAsia="en-GB"/>
        </w:rPr>
        <w:t xml:space="preserve">cities may also have significant power over the embodied emissions in constructing local infrastructures – </w:t>
      </w:r>
      <w:r w:rsidR="00BB156D">
        <w:rPr>
          <w:lang w:eastAsia="en-GB"/>
        </w:rPr>
        <w:t xml:space="preserve">i.e. </w:t>
      </w:r>
      <w:r w:rsidR="00830E5C">
        <w:rPr>
          <w:lang w:eastAsia="en-GB"/>
        </w:rPr>
        <w:t xml:space="preserve">the emissions from </w:t>
      </w:r>
      <w:r w:rsidR="00642A98" w:rsidRPr="00830E5C">
        <w:rPr>
          <w:i/>
          <w:lang w:eastAsia="en-GB"/>
        </w:rPr>
        <w:t>capital</w:t>
      </w:r>
      <w:r w:rsidR="00642A98">
        <w:rPr>
          <w:lang w:eastAsia="en-GB"/>
        </w:rPr>
        <w:t xml:space="preserve"> in current IO models</w:t>
      </w:r>
      <w:r w:rsidR="00830E5C">
        <w:rPr>
          <w:lang w:eastAsia="en-GB"/>
        </w:rPr>
        <w:t>,</w:t>
      </w:r>
      <w:r w:rsidR="00BB156D">
        <w:rPr>
          <w:lang w:eastAsia="en-GB"/>
        </w:rPr>
        <w:t xml:space="preserve"> </w:t>
      </w:r>
      <w:r w:rsidR="00830E5C">
        <w:rPr>
          <w:lang w:eastAsia="en-GB"/>
        </w:rPr>
        <w:t>including</w:t>
      </w:r>
      <w:r w:rsidR="00BB156D">
        <w:rPr>
          <w:lang w:eastAsia="en-GB"/>
        </w:rPr>
        <w:t xml:space="preserve"> </w:t>
      </w:r>
      <w:r w:rsidR="00642A98">
        <w:rPr>
          <w:lang w:eastAsia="en-GB"/>
        </w:rPr>
        <w:t>public (roads, hospitals, schools) and private (factories, commercial buildings, etc.)</w:t>
      </w:r>
      <w:r w:rsidR="00BB156D">
        <w:rPr>
          <w:lang w:eastAsia="en-GB"/>
        </w:rPr>
        <w:t xml:space="preserve"> infrastructures</w:t>
      </w:r>
      <w:r w:rsidR="0015413C">
        <w:rPr>
          <w:lang w:eastAsia="en-GB"/>
        </w:rPr>
        <w:t xml:space="preserve"> </w:t>
      </w:r>
      <w:r w:rsidR="0015413C">
        <w:rPr>
          <w:lang w:eastAsia="en-GB"/>
        </w:rPr>
        <w:fldChar w:fldCharType="begin"/>
      </w:r>
      <w:r>
        <w:rPr>
          <w:lang w:eastAsia="en-GB"/>
        </w:rPr>
        <w:instrText xml:space="preserve"> ADDIN EN.CITE &lt;EndNote&gt;&lt;Cite&gt;&lt;Author&gt;Creutzig&lt;/Author&gt;&lt;Year&gt;2016&lt;/Year&gt;&lt;RecNum&gt;711&lt;/RecNum&gt;&lt;DisplayText&gt;[30]&lt;/DisplayText&gt;&lt;record&gt;&lt;rec-number&gt;711&lt;/rec-number&gt;&lt;foreign-keys&gt;&lt;key app="EN" db-id="trp9sxavnrpwwyeprv75wfdvdzzdv5x20asz" timestamp="1547911374"&gt;711&lt;/key&gt;&lt;/foreign-keys&gt;&lt;ref-type name="Journal Article"&gt;17&lt;/ref-type&gt;&lt;contributors&gt;&lt;authors&gt;&lt;author&gt;Creutzig, Felix&lt;/author&gt;&lt;author&gt;Agoston, Peter&lt;/author&gt;&lt;author&gt;Minx, Jan C.&lt;/author&gt;&lt;author&gt;Canadell, Josep G.&lt;/author&gt;&lt;author&gt;Andrew, Robbie M.&lt;/author&gt;&lt;author&gt;Quéré, Corinne Le&lt;/author&gt;&lt;author&gt;Peters, Glen P.&lt;/author&gt;&lt;author&gt;Sharifi, Ayyoob&lt;/author&gt;&lt;author&gt;Yamagata, Yoshiki&lt;/author&gt;&lt;author&gt;Dhakal, Shobhakar&lt;/author&gt;&lt;/authors&gt;&lt;/contributors&gt;&lt;titles&gt;&lt;title&gt;Urban infrastructure choices structure climate solutions&lt;/title&gt;&lt;secondary-title&gt;Nature Climate Change&lt;/secondary-title&gt;&lt;/titles&gt;&lt;periodical&gt;&lt;full-title&gt;Nature Climate Change&lt;/full-title&gt;&lt;/periodical&gt;&lt;pages&gt;1054&lt;/pages&gt;&lt;volume&gt;6&lt;/volume&gt;&lt;keywords&gt;&lt;keyword&gt;Consumption-based, cities&lt;/keyword&gt;&lt;/keywords&gt;&lt;dates&gt;&lt;year&gt;2016&lt;/year&gt;&lt;pub-dates&gt;&lt;date&gt;11/24/online&lt;/date&gt;&lt;/pub-dates&gt;&lt;/dates&gt;&lt;publisher&gt;Nature Publishing Group, a division of Macmillan Publishers Limited. All Rights Reserved.&lt;/publisher&gt;&lt;urls&gt;&lt;related-urls&gt;&lt;url&gt;&lt;style face="underline" font="default" size="100%"&gt;https://doi.org/10.1038/nclimate3169&lt;/style&gt;&lt;/url&gt;&lt;/related-urls&gt;&lt;/urls&gt;&lt;electronic-resource-num&gt;10.1038/nclimate3169&lt;/electronic-resource-num&gt;&lt;/record&gt;&lt;/Cite&gt;&lt;/EndNote&gt;</w:instrText>
      </w:r>
      <w:r w:rsidR="0015413C">
        <w:rPr>
          <w:lang w:eastAsia="en-GB"/>
        </w:rPr>
        <w:fldChar w:fldCharType="separate"/>
      </w:r>
      <w:r>
        <w:rPr>
          <w:noProof/>
          <w:lang w:eastAsia="en-GB"/>
        </w:rPr>
        <w:t>[30]</w:t>
      </w:r>
      <w:r w:rsidR="0015413C">
        <w:rPr>
          <w:lang w:eastAsia="en-GB"/>
        </w:rPr>
        <w:fldChar w:fldCharType="end"/>
      </w:r>
      <w:r w:rsidR="00642A98">
        <w:rPr>
          <w:lang w:eastAsia="en-GB"/>
        </w:rPr>
        <w:t>.</w:t>
      </w:r>
    </w:p>
    <w:p w14:paraId="217A47A0" w14:textId="70821E62" w:rsidR="000A2369" w:rsidRPr="00D5726E" w:rsidRDefault="00D5726E" w:rsidP="00D5726E">
      <w:pPr>
        <w:spacing w:before="240"/>
        <w:rPr>
          <w:b/>
          <w:bCs/>
          <w:lang w:eastAsia="en-GB"/>
        </w:rPr>
      </w:pPr>
      <w:r>
        <w:rPr>
          <w:b/>
          <w:bCs/>
          <w:lang w:eastAsia="en-GB"/>
        </w:rPr>
        <w:t>Relevance vs.</w:t>
      </w:r>
      <w:r w:rsidR="000A2369" w:rsidRPr="00D5726E">
        <w:rPr>
          <w:b/>
          <w:bCs/>
          <w:lang w:eastAsia="en-GB"/>
        </w:rPr>
        <w:t xml:space="preserve"> model </w:t>
      </w:r>
      <w:r w:rsidR="00E868B5">
        <w:rPr>
          <w:b/>
          <w:bCs/>
          <w:lang w:eastAsia="en-GB"/>
        </w:rPr>
        <w:t>complexity</w:t>
      </w:r>
    </w:p>
    <w:p w14:paraId="72E65D77" w14:textId="250AD95A" w:rsidR="00E868B5" w:rsidRDefault="00C53B62" w:rsidP="00597C2C">
      <w:pPr>
        <w:rPr>
          <w:lang w:eastAsia="en-GB"/>
        </w:rPr>
      </w:pPr>
      <w:r w:rsidRPr="00E868B5">
        <w:rPr>
          <w:lang w:eastAsia="en-GB"/>
        </w:rPr>
        <w:t xml:space="preserve">If carbon accounting </w:t>
      </w:r>
      <w:r w:rsidR="00455FA7">
        <w:rPr>
          <w:lang w:eastAsia="en-GB"/>
        </w:rPr>
        <w:t>can offer</w:t>
      </w:r>
      <w:r w:rsidRPr="00E868B5">
        <w:rPr>
          <w:lang w:eastAsia="en-GB"/>
        </w:rPr>
        <w:t xml:space="preserve"> higher-detail </w:t>
      </w:r>
      <w:r w:rsidR="00D5726E" w:rsidRPr="00E868B5">
        <w:rPr>
          <w:lang w:eastAsia="en-GB"/>
        </w:rPr>
        <w:t>regarding</w:t>
      </w:r>
      <w:r w:rsidRPr="00E868B5">
        <w:rPr>
          <w:lang w:eastAsia="en-GB"/>
        </w:rPr>
        <w:t xml:space="preserve"> sources of emissions that urban governments have power and influence over, </w:t>
      </w:r>
      <w:r w:rsidR="00D5726E" w:rsidRPr="00E868B5">
        <w:rPr>
          <w:lang w:eastAsia="en-GB"/>
        </w:rPr>
        <w:t>it</w:t>
      </w:r>
      <w:r w:rsidRPr="00E868B5">
        <w:rPr>
          <w:lang w:eastAsia="en-GB"/>
        </w:rPr>
        <w:t xml:space="preserve"> </w:t>
      </w:r>
      <w:r w:rsidR="00455FA7">
        <w:rPr>
          <w:lang w:eastAsia="en-GB"/>
        </w:rPr>
        <w:t>can</w:t>
      </w:r>
      <w:r w:rsidRPr="00E868B5">
        <w:rPr>
          <w:lang w:eastAsia="en-GB"/>
        </w:rPr>
        <w:t xml:space="preserve"> </w:t>
      </w:r>
      <w:r w:rsidR="00E01501">
        <w:rPr>
          <w:lang w:eastAsia="en-GB"/>
        </w:rPr>
        <w:t>support</w:t>
      </w:r>
      <w:r w:rsidRPr="00E868B5">
        <w:rPr>
          <w:lang w:eastAsia="en-GB"/>
        </w:rPr>
        <w:t xml:space="preserve"> better informed strategies. </w:t>
      </w:r>
      <w:r w:rsidR="00E01501">
        <w:rPr>
          <w:lang w:eastAsia="en-GB"/>
        </w:rPr>
        <w:t>However,</w:t>
      </w:r>
      <w:r w:rsidR="004114FE" w:rsidRPr="00E868B5">
        <w:rPr>
          <w:lang w:eastAsia="en-GB"/>
        </w:rPr>
        <w:t xml:space="preserve"> w</w:t>
      </w:r>
      <w:r w:rsidR="00633C88">
        <w:rPr>
          <w:lang w:eastAsia="en-GB"/>
        </w:rPr>
        <w:t>hen considering th</w:t>
      </w:r>
      <w:r w:rsidR="009A72B6">
        <w:rPr>
          <w:lang w:eastAsia="en-GB"/>
        </w:rPr>
        <w:t>e</w:t>
      </w:r>
      <w:r w:rsidR="00633C88">
        <w:rPr>
          <w:lang w:eastAsia="en-GB"/>
        </w:rPr>
        <w:t xml:space="preserve"> </w:t>
      </w:r>
      <w:r w:rsidR="009A72B6">
        <w:rPr>
          <w:lang w:eastAsia="en-GB"/>
        </w:rPr>
        <w:t>areas o</w:t>
      </w:r>
      <w:r w:rsidR="00633C88">
        <w:rPr>
          <w:lang w:eastAsia="en-GB"/>
        </w:rPr>
        <w:t>f</w:t>
      </w:r>
      <w:r w:rsidR="00D5726E">
        <w:rPr>
          <w:lang w:eastAsia="en-GB"/>
        </w:rPr>
        <w:t xml:space="preserve"> cities’</w:t>
      </w:r>
      <w:r w:rsidR="00633C88">
        <w:rPr>
          <w:lang w:eastAsia="en-GB"/>
        </w:rPr>
        <w:t xml:space="preserve"> </w:t>
      </w:r>
      <w:r w:rsidR="00E01501">
        <w:rPr>
          <w:lang w:eastAsia="en-GB"/>
        </w:rPr>
        <w:t xml:space="preserve">power and </w:t>
      </w:r>
      <w:r w:rsidR="00633C88">
        <w:rPr>
          <w:lang w:eastAsia="en-GB"/>
        </w:rPr>
        <w:t xml:space="preserve">influence </w:t>
      </w:r>
      <w:r w:rsidR="00455FA7">
        <w:rPr>
          <w:lang w:eastAsia="en-GB"/>
        </w:rPr>
        <w:t xml:space="preserve">discussed above </w:t>
      </w:r>
      <w:r w:rsidR="00633C88">
        <w:rPr>
          <w:lang w:eastAsia="en-GB"/>
        </w:rPr>
        <w:t xml:space="preserve">alongside the accuracy of current urban </w:t>
      </w:r>
      <w:r w:rsidR="00597C2C">
        <w:rPr>
          <w:lang w:eastAsia="en-GB"/>
        </w:rPr>
        <w:t>carbon accounts</w:t>
      </w:r>
      <w:r w:rsidR="00633C88">
        <w:rPr>
          <w:lang w:eastAsia="en-GB"/>
        </w:rPr>
        <w:t xml:space="preserve">, there </w:t>
      </w:r>
      <w:r w:rsidR="009A72B6">
        <w:rPr>
          <w:lang w:eastAsia="en-GB"/>
        </w:rPr>
        <w:t xml:space="preserve">appears </w:t>
      </w:r>
      <w:r w:rsidR="00633C88">
        <w:rPr>
          <w:lang w:eastAsia="en-GB"/>
        </w:rPr>
        <w:t xml:space="preserve">almost a precise mismatch. </w:t>
      </w:r>
      <w:r w:rsidR="00A83648">
        <w:rPr>
          <w:lang w:eastAsia="en-GB"/>
        </w:rPr>
        <w:t>C</w:t>
      </w:r>
      <w:r w:rsidR="00633C88" w:rsidRPr="00F47E94">
        <w:rPr>
          <w:lang w:eastAsia="en-GB"/>
        </w:rPr>
        <w:t xml:space="preserve">urrent </w:t>
      </w:r>
      <w:r w:rsidR="00597C2C">
        <w:rPr>
          <w:lang w:eastAsia="en-GB"/>
        </w:rPr>
        <w:t>accounts</w:t>
      </w:r>
      <w:r w:rsidR="00633C88" w:rsidRPr="00F47E94">
        <w:rPr>
          <w:lang w:eastAsia="en-GB"/>
        </w:rPr>
        <w:t xml:space="preserve"> </w:t>
      </w:r>
      <w:r w:rsidR="009A72B6">
        <w:rPr>
          <w:lang w:eastAsia="en-GB"/>
        </w:rPr>
        <w:t>appear</w:t>
      </w:r>
      <w:r w:rsidR="00BD1CB8">
        <w:rPr>
          <w:lang w:eastAsia="en-GB"/>
        </w:rPr>
        <w:t xml:space="preserve"> most accurate where they </w:t>
      </w:r>
      <w:r w:rsidR="00620479">
        <w:rPr>
          <w:lang w:eastAsia="en-GB"/>
        </w:rPr>
        <w:t>may be</w:t>
      </w:r>
      <w:r w:rsidR="00A83648">
        <w:rPr>
          <w:lang w:eastAsia="en-GB"/>
        </w:rPr>
        <w:t xml:space="preserve"> </w:t>
      </w:r>
      <w:r w:rsidR="00633C88" w:rsidRPr="00F47E94">
        <w:rPr>
          <w:lang w:eastAsia="en-GB"/>
        </w:rPr>
        <w:t>least use</w:t>
      </w:r>
      <w:r w:rsidR="00620479">
        <w:rPr>
          <w:lang w:eastAsia="en-GB"/>
        </w:rPr>
        <w:t>ful</w:t>
      </w:r>
      <w:r w:rsidR="00A83648">
        <w:rPr>
          <w:lang w:eastAsia="en-GB"/>
        </w:rPr>
        <w:t xml:space="preserve"> to city policy makers</w:t>
      </w:r>
      <w:r w:rsidR="00633C88" w:rsidRPr="00F47E94">
        <w:rPr>
          <w:lang w:eastAsia="en-GB"/>
        </w:rPr>
        <w:t xml:space="preserve">, and least accurate where </w:t>
      </w:r>
      <w:r w:rsidR="00633C88">
        <w:rPr>
          <w:lang w:eastAsia="en-GB"/>
        </w:rPr>
        <w:t xml:space="preserve">they </w:t>
      </w:r>
      <w:r w:rsidR="00597C2C">
        <w:rPr>
          <w:lang w:eastAsia="en-GB"/>
        </w:rPr>
        <w:t>may</w:t>
      </w:r>
      <w:r w:rsidR="00633C88">
        <w:rPr>
          <w:lang w:eastAsia="en-GB"/>
        </w:rPr>
        <w:t xml:space="preserve"> be </w:t>
      </w:r>
      <w:r w:rsidR="00633C88" w:rsidRPr="00F47E94">
        <w:rPr>
          <w:lang w:eastAsia="en-GB"/>
        </w:rPr>
        <w:t>most useful</w:t>
      </w:r>
      <w:r w:rsidR="00633C88">
        <w:rPr>
          <w:lang w:eastAsia="en-GB"/>
        </w:rPr>
        <w:t>.</w:t>
      </w:r>
    </w:p>
    <w:p w14:paraId="5FE0707D" w14:textId="602137BD" w:rsidR="00597C2C" w:rsidRDefault="00A83648" w:rsidP="00B74083">
      <w:pPr>
        <w:rPr>
          <w:lang w:eastAsia="en-GB"/>
        </w:rPr>
      </w:pPr>
      <w:r>
        <w:rPr>
          <w:lang w:eastAsia="en-GB"/>
        </w:rPr>
        <w:t>Figure 4</w:t>
      </w:r>
      <w:r w:rsidR="00633C88">
        <w:rPr>
          <w:lang w:eastAsia="en-GB"/>
        </w:rPr>
        <w:t xml:space="preserve"> illustrates </w:t>
      </w:r>
      <w:r w:rsidR="00620479">
        <w:rPr>
          <w:lang w:eastAsia="en-GB"/>
        </w:rPr>
        <w:t>this, with</w:t>
      </w:r>
      <w:r>
        <w:rPr>
          <w:lang w:eastAsia="en-GB"/>
        </w:rPr>
        <w:t xml:space="preserve"> </w:t>
      </w:r>
      <w:r w:rsidR="00620479">
        <w:rPr>
          <w:lang w:eastAsia="en-GB"/>
        </w:rPr>
        <w:t>the right figure showing</w:t>
      </w:r>
      <w:r>
        <w:rPr>
          <w:lang w:eastAsia="en-GB"/>
        </w:rPr>
        <w:t xml:space="preserve"> (</w:t>
      </w:r>
      <w:r w:rsidR="00633C88">
        <w:rPr>
          <w:lang w:eastAsia="en-GB"/>
        </w:rPr>
        <w:t>qualitatively</w:t>
      </w:r>
      <w:r>
        <w:rPr>
          <w:lang w:eastAsia="en-GB"/>
        </w:rPr>
        <w:t>)</w:t>
      </w:r>
      <w:r w:rsidR="00633C88">
        <w:rPr>
          <w:lang w:eastAsia="en-GB"/>
        </w:rPr>
        <w:t xml:space="preserve"> areas of high-</w:t>
      </w:r>
      <w:r w:rsidR="001155F5">
        <w:rPr>
          <w:lang w:eastAsia="en-GB"/>
        </w:rPr>
        <w:t>to-</w:t>
      </w:r>
      <w:r w:rsidR="00633C88">
        <w:rPr>
          <w:lang w:eastAsia="en-GB"/>
        </w:rPr>
        <w:t>low accuracy</w:t>
      </w:r>
      <w:r w:rsidR="00E868B5">
        <w:rPr>
          <w:lang w:eastAsia="en-GB"/>
        </w:rPr>
        <w:t xml:space="preserve"> in urban carbon accounts. </w:t>
      </w:r>
      <w:r>
        <w:rPr>
          <w:lang w:eastAsia="en-GB"/>
        </w:rPr>
        <w:t>Scope 1</w:t>
      </w:r>
      <w:r w:rsidR="00FE516D">
        <w:rPr>
          <w:lang w:eastAsia="en-GB"/>
        </w:rPr>
        <w:t xml:space="preserve"> </w:t>
      </w:r>
      <w:r>
        <w:rPr>
          <w:lang w:eastAsia="en-GB"/>
        </w:rPr>
        <w:t>&amp;</w:t>
      </w:r>
      <w:r w:rsidR="00FE516D">
        <w:rPr>
          <w:lang w:eastAsia="en-GB"/>
        </w:rPr>
        <w:t xml:space="preserve"> </w:t>
      </w:r>
      <w:r w:rsidR="00633C88">
        <w:rPr>
          <w:lang w:eastAsia="en-GB"/>
        </w:rPr>
        <w:t xml:space="preserve">2 emissions tend to be accounted for most accurately via established </w:t>
      </w:r>
      <w:r w:rsidR="00091EDE">
        <w:rPr>
          <w:lang w:eastAsia="en-GB"/>
        </w:rPr>
        <w:t xml:space="preserve">data collection </w:t>
      </w:r>
      <w:r w:rsidR="00633C88">
        <w:rPr>
          <w:lang w:eastAsia="en-GB"/>
        </w:rPr>
        <w:t xml:space="preserve">systems. </w:t>
      </w:r>
      <w:r>
        <w:rPr>
          <w:lang w:eastAsia="en-GB"/>
        </w:rPr>
        <w:t>For</w:t>
      </w:r>
      <w:r w:rsidR="00633C88">
        <w:rPr>
          <w:lang w:eastAsia="en-GB"/>
        </w:rPr>
        <w:t xml:space="preserve"> scope 3 emissions, </w:t>
      </w:r>
      <w:r w:rsidR="00FE516D">
        <w:rPr>
          <w:lang w:eastAsia="en-GB"/>
        </w:rPr>
        <w:t xml:space="preserve">urban </w:t>
      </w:r>
      <w:r w:rsidR="00633C88">
        <w:rPr>
          <w:lang w:eastAsia="en-GB"/>
        </w:rPr>
        <w:t xml:space="preserve">IO models tend to devote most </w:t>
      </w:r>
      <w:r w:rsidR="000C6F0D">
        <w:rPr>
          <w:lang w:eastAsia="en-GB"/>
        </w:rPr>
        <w:t xml:space="preserve">intellectual </w:t>
      </w:r>
      <w:r w:rsidR="00633C88">
        <w:rPr>
          <w:lang w:eastAsia="en-GB"/>
        </w:rPr>
        <w:t>effort towards determining the carbon f</w:t>
      </w:r>
      <w:r w:rsidR="00597C2C">
        <w:rPr>
          <w:lang w:eastAsia="en-GB"/>
        </w:rPr>
        <w:t>ootprint of household emissions;</w:t>
      </w:r>
      <w:r w:rsidR="00633C88">
        <w:rPr>
          <w:lang w:eastAsia="en-GB"/>
        </w:rPr>
        <w:t xml:space="preserve"> </w:t>
      </w:r>
      <w:r w:rsidR="00597C2C">
        <w:rPr>
          <w:lang w:eastAsia="en-GB"/>
        </w:rPr>
        <w:t xml:space="preserve">where local governments may </w:t>
      </w:r>
      <w:r w:rsidR="00B74083">
        <w:rPr>
          <w:lang w:eastAsia="en-GB"/>
        </w:rPr>
        <w:t>have least influence</w:t>
      </w:r>
      <w:r w:rsidR="00597C2C">
        <w:rPr>
          <w:lang w:eastAsia="en-GB"/>
        </w:rPr>
        <w:t xml:space="preserve"> </w:t>
      </w:r>
      <w:r w:rsidR="00B74083">
        <w:rPr>
          <w:lang w:eastAsia="en-GB"/>
        </w:rPr>
        <w:t xml:space="preserve">(note again, however, that with capital endogenised a significant fraction of these are completely unknown; the red ‘bites’ in Fig 4 right). </w:t>
      </w:r>
      <w:r w:rsidR="00597C2C" w:rsidRPr="00B74083">
        <w:rPr>
          <w:lang w:eastAsia="en-GB"/>
        </w:rPr>
        <w:t>In contrast, scope 3 data for government activities and capital formation</w:t>
      </w:r>
      <w:r w:rsidR="00B74083" w:rsidRPr="00B74083">
        <w:rPr>
          <w:lang w:eastAsia="en-GB"/>
        </w:rPr>
        <w:t xml:space="preserve"> – where local governments may have most influence –</w:t>
      </w:r>
      <w:r w:rsidR="00597C2C" w:rsidRPr="00B74083">
        <w:rPr>
          <w:lang w:eastAsia="en-GB"/>
        </w:rPr>
        <w:t xml:space="preserve"> are often downscaled from national data on a per-capita basis, so do not capture specific local activities.</w:t>
      </w:r>
      <w:r w:rsidR="00B74083">
        <w:rPr>
          <w:lang w:eastAsia="en-GB"/>
        </w:rPr>
        <w:t xml:space="preserve"> </w:t>
      </w:r>
    </w:p>
    <w:p w14:paraId="1DF01FB0" w14:textId="4DA0330D" w:rsidR="00E868B5" w:rsidRPr="00E37E79" w:rsidRDefault="00E37E79" w:rsidP="00E37E79">
      <w:pPr>
        <w:rPr>
          <w:lang w:eastAsia="en-GB"/>
        </w:rPr>
      </w:pPr>
      <w:r w:rsidRPr="00E37E79">
        <w:rPr>
          <w:lang w:eastAsia="en-GB"/>
        </w:rPr>
        <w:t>H</w:t>
      </w:r>
      <w:r w:rsidR="006F1DF0" w:rsidRPr="00E37E79">
        <w:rPr>
          <w:lang w:eastAsia="en-GB"/>
        </w:rPr>
        <w:t xml:space="preserve">ousehold carbon footprint data </w:t>
      </w:r>
      <w:r w:rsidRPr="00E37E79">
        <w:rPr>
          <w:lang w:eastAsia="en-GB"/>
        </w:rPr>
        <w:t xml:space="preserve">does of course </w:t>
      </w:r>
      <w:r w:rsidR="006F1DF0" w:rsidRPr="00E37E79">
        <w:rPr>
          <w:lang w:eastAsia="en-GB"/>
        </w:rPr>
        <w:t>ha</w:t>
      </w:r>
      <w:r w:rsidRPr="00E37E79">
        <w:rPr>
          <w:lang w:eastAsia="en-GB"/>
        </w:rPr>
        <w:t>ve</w:t>
      </w:r>
      <w:r w:rsidR="006F1DF0" w:rsidRPr="00E37E79">
        <w:rPr>
          <w:lang w:eastAsia="en-GB"/>
        </w:rPr>
        <w:t xml:space="preserve"> </w:t>
      </w:r>
      <w:r w:rsidRPr="00E37E79">
        <w:rPr>
          <w:lang w:eastAsia="en-GB"/>
        </w:rPr>
        <w:t>some</w:t>
      </w:r>
      <w:r w:rsidR="006F1DF0" w:rsidRPr="00E37E79">
        <w:rPr>
          <w:lang w:eastAsia="en-GB"/>
        </w:rPr>
        <w:t xml:space="preserve"> relevance for </w:t>
      </w:r>
      <w:r w:rsidRPr="00E37E79">
        <w:rPr>
          <w:lang w:eastAsia="en-GB"/>
        </w:rPr>
        <w:t xml:space="preserve">urban </w:t>
      </w:r>
      <w:r w:rsidR="006F1DF0" w:rsidRPr="00E37E79">
        <w:rPr>
          <w:lang w:eastAsia="en-GB"/>
        </w:rPr>
        <w:t>mitigation strategies</w:t>
      </w:r>
      <w:r w:rsidRPr="00E37E79">
        <w:rPr>
          <w:lang w:eastAsia="en-GB"/>
        </w:rPr>
        <w:t>, even if local government powers are limited</w:t>
      </w:r>
      <w:r w:rsidR="006F1DF0" w:rsidRPr="00E37E79">
        <w:rPr>
          <w:lang w:eastAsia="en-GB"/>
        </w:rPr>
        <w:t xml:space="preserve">. </w:t>
      </w:r>
      <w:r w:rsidRPr="00E37E79">
        <w:rPr>
          <w:lang w:eastAsia="en-GB"/>
        </w:rPr>
        <w:t>Again, however</w:t>
      </w:r>
      <w:r w:rsidR="00E868B5" w:rsidRPr="00E37E79">
        <w:rPr>
          <w:lang w:eastAsia="en-GB"/>
        </w:rPr>
        <w:t xml:space="preserve">, </w:t>
      </w:r>
      <w:r w:rsidRPr="00E37E79">
        <w:rPr>
          <w:lang w:eastAsia="en-GB"/>
        </w:rPr>
        <w:t xml:space="preserve">it is likely that </w:t>
      </w:r>
      <w:r w:rsidR="00E868B5" w:rsidRPr="00E37E79">
        <w:rPr>
          <w:lang w:eastAsia="en-GB"/>
        </w:rPr>
        <w:t>downscaled national model</w:t>
      </w:r>
      <w:r w:rsidRPr="00E37E79">
        <w:rPr>
          <w:lang w:eastAsia="en-GB"/>
        </w:rPr>
        <w:t>s</w:t>
      </w:r>
      <w:r w:rsidR="00E868B5" w:rsidRPr="00E37E79">
        <w:rPr>
          <w:lang w:eastAsia="en-GB"/>
        </w:rPr>
        <w:t xml:space="preserve"> </w:t>
      </w:r>
      <w:r w:rsidRPr="00E37E79">
        <w:rPr>
          <w:lang w:eastAsia="en-GB"/>
        </w:rPr>
        <w:t>provide</w:t>
      </w:r>
      <w:r w:rsidR="00E868B5" w:rsidRPr="00E37E79">
        <w:rPr>
          <w:lang w:eastAsia="en-GB"/>
        </w:rPr>
        <w:t xml:space="preserve"> sufficient</w:t>
      </w:r>
      <w:r w:rsidRPr="00E37E79">
        <w:rPr>
          <w:lang w:eastAsia="en-GB"/>
        </w:rPr>
        <w:t>ly accurate information. This is not just because national-level carbon footprint data has the potential to provide good estimates of city-level carbon footprints, as highlighted in the previous section. O</w:t>
      </w:r>
      <w:r w:rsidR="00E868B5" w:rsidRPr="00E37E79">
        <w:rPr>
          <w:lang w:eastAsia="en-GB"/>
        </w:rPr>
        <w:t xml:space="preserve">ur results also show that </w:t>
      </w:r>
      <w:r w:rsidRPr="00E37E79">
        <w:rPr>
          <w:lang w:eastAsia="en-GB"/>
        </w:rPr>
        <w:t>when footprints are split in</w:t>
      </w:r>
      <w:r>
        <w:rPr>
          <w:lang w:eastAsia="en-GB"/>
        </w:rPr>
        <w:t>to</w:t>
      </w:r>
      <w:r w:rsidRPr="00E37E79">
        <w:rPr>
          <w:lang w:eastAsia="en-GB"/>
        </w:rPr>
        <w:t xml:space="preserve"> </w:t>
      </w:r>
      <w:r w:rsidR="00E868B5" w:rsidRPr="00E37E79">
        <w:rPr>
          <w:lang w:eastAsia="en-GB"/>
        </w:rPr>
        <w:t>17 components</w:t>
      </w:r>
      <w:r w:rsidRPr="00E37E79">
        <w:rPr>
          <w:lang w:eastAsia="en-GB"/>
        </w:rPr>
        <w:t>,</w:t>
      </w:r>
      <w:r w:rsidR="00E868B5" w:rsidRPr="00E37E79">
        <w:rPr>
          <w:lang w:eastAsia="en-GB"/>
        </w:rPr>
        <w:t xml:space="preserve"> </w:t>
      </w:r>
      <w:r w:rsidRPr="00E37E79">
        <w:rPr>
          <w:lang w:eastAsia="en-GB"/>
        </w:rPr>
        <w:t xml:space="preserve">the relative importance of these </w:t>
      </w:r>
      <w:r w:rsidR="00E868B5" w:rsidRPr="00E37E79">
        <w:rPr>
          <w:lang w:eastAsia="en-GB"/>
        </w:rPr>
        <w:t xml:space="preserve">remains highly similar at national- and city-levels across the C40 cities. The most important contributors to national-level carbon footprints tend to be the most </w:t>
      </w:r>
      <w:r w:rsidR="00E868B5" w:rsidRPr="00E37E79">
        <w:rPr>
          <w:lang w:eastAsia="en-GB"/>
        </w:rPr>
        <w:lastRenderedPageBreak/>
        <w:t>important a</w:t>
      </w:r>
      <w:r>
        <w:rPr>
          <w:lang w:eastAsia="en-GB"/>
        </w:rPr>
        <w:t>t the city-scale and vice versa.</w:t>
      </w:r>
      <w:r w:rsidRPr="00E37E79">
        <w:rPr>
          <w:lang w:eastAsia="en-GB"/>
        </w:rPr>
        <w:t xml:space="preserve"> </w:t>
      </w:r>
      <w:r>
        <w:rPr>
          <w:lang w:eastAsia="en-GB"/>
        </w:rPr>
        <w:t>A</w:t>
      </w:r>
      <w:r w:rsidRPr="00E37E79">
        <w:rPr>
          <w:lang w:eastAsia="en-GB"/>
        </w:rPr>
        <w:t>nd</w:t>
      </w:r>
      <w:r w:rsidR="00E868B5" w:rsidRPr="00E37E79">
        <w:rPr>
          <w:lang w:eastAsia="en-GB"/>
        </w:rPr>
        <w:t xml:space="preserve"> </w:t>
      </w:r>
      <w:r w:rsidRPr="00E37E79">
        <w:rPr>
          <w:lang w:eastAsia="en-GB"/>
        </w:rPr>
        <w:t>w</w:t>
      </w:r>
      <w:r w:rsidR="00E868B5" w:rsidRPr="00E37E79">
        <w:rPr>
          <w:lang w:eastAsia="en-GB"/>
        </w:rPr>
        <w:t xml:space="preserve">hen the 17 components are ranked from largest to smallest, the ranking of each source at national- and city-levels tend to be the same or within one or two places. </w:t>
      </w:r>
      <w:r>
        <w:rPr>
          <w:lang w:eastAsia="en-GB"/>
        </w:rPr>
        <w:t>I</w:t>
      </w:r>
      <w:r w:rsidR="00E868B5" w:rsidRPr="00E37E79">
        <w:rPr>
          <w:lang w:eastAsia="en-GB"/>
        </w:rPr>
        <w:t xml:space="preserve">t is </w:t>
      </w:r>
      <w:r>
        <w:rPr>
          <w:lang w:eastAsia="en-GB"/>
        </w:rPr>
        <w:t>thus likely that an urban</w:t>
      </w:r>
      <w:r w:rsidR="00E868B5" w:rsidRPr="00E37E79">
        <w:rPr>
          <w:lang w:eastAsia="en-GB"/>
        </w:rPr>
        <w:t xml:space="preserve"> carbon footprint mitigation strategy would look highly similar whether informed by a downscaled national model or a bespoke city CB model.</w:t>
      </w:r>
      <w:r w:rsidR="002D6237">
        <w:rPr>
          <w:lang w:eastAsia="en-GB"/>
        </w:rPr>
        <w:t xml:space="preserve"> Details supporting this claim are provided in the supplementary materials.</w:t>
      </w:r>
    </w:p>
    <w:p w14:paraId="189C52B3" w14:textId="77777777" w:rsidR="00685E96" w:rsidRDefault="00D5726E" w:rsidP="00685E96">
      <w:pPr>
        <w:spacing w:before="240"/>
        <w:rPr>
          <w:b/>
          <w:bCs/>
          <w:lang w:eastAsia="en-GB"/>
        </w:rPr>
      </w:pPr>
      <w:r>
        <w:rPr>
          <w:b/>
          <w:bCs/>
          <w:lang w:eastAsia="en-GB"/>
        </w:rPr>
        <w:t>The relevance of capital accounts</w:t>
      </w:r>
    </w:p>
    <w:p w14:paraId="574FDB93" w14:textId="665C71A6" w:rsidR="0004504B" w:rsidRPr="00685E96" w:rsidRDefault="00091EDE" w:rsidP="00685E96">
      <w:pPr>
        <w:rPr>
          <w:b/>
          <w:bCs/>
          <w:lang w:eastAsia="en-GB"/>
        </w:rPr>
      </w:pPr>
      <w:r>
        <w:t>This</w:t>
      </w:r>
      <w:r w:rsidR="00685E96">
        <w:t xml:space="preserve"> discussion</w:t>
      </w:r>
      <w:r>
        <w:t xml:space="preserve"> leads to</w:t>
      </w:r>
      <w:r w:rsidR="002B3BE3" w:rsidRPr="002B3BE3">
        <w:t xml:space="preserve"> </w:t>
      </w:r>
      <w:r w:rsidR="006E61EF">
        <w:t>an</w:t>
      </w:r>
      <w:r w:rsidR="00685E96">
        <w:t>other</w:t>
      </w:r>
      <w:r w:rsidR="002B3BE3" w:rsidRPr="002B3BE3">
        <w:t xml:space="preserve"> </w:t>
      </w:r>
      <w:r w:rsidR="004E4747">
        <w:t xml:space="preserve">important </w:t>
      </w:r>
      <w:r w:rsidR="002B3BE3" w:rsidRPr="002B3BE3">
        <w:t>point</w:t>
      </w:r>
      <w:r w:rsidR="00685E96">
        <w:t xml:space="preserve"> regarding capital</w:t>
      </w:r>
      <w:r w:rsidR="002B3BE3" w:rsidRPr="002B3BE3">
        <w:t xml:space="preserve">. </w:t>
      </w:r>
      <w:r w:rsidR="006E61EF">
        <w:t>When the intention is to illustrate consumer-responsibility, c</w:t>
      </w:r>
      <w:r w:rsidR="002B3BE3" w:rsidRPr="002B3BE3">
        <w:t xml:space="preserve">orrecting current IO models by endogenising capital is </w:t>
      </w:r>
      <w:r w:rsidR="00685DD2">
        <w:t xml:space="preserve">necessary </w:t>
      </w:r>
      <w:r w:rsidR="00685E96">
        <w:t>to avoid bias</w:t>
      </w:r>
      <w:r w:rsidR="004E4747">
        <w:t>.</w:t>
      </w:r>
      <w:r w:rsidR="002B3BE3" w:rsidRPr="002B3BE3">
        <w:t xml:space="preserve"> </w:t>
      </w:r>
      <w:r w:rsidR="004E4747">
        <w:t>B</w:t>
      </w:r>
      <w:r>
        <w:t>ut when</w:t>
      </w:r>
      <w:r w:rsidR="002B3BE3" w:rsidRPr="002B3BE3">
        <w:t xml:space="preserve"> </w:t>
      </w:r>
      <w:r w:rsidR="001311A9" w:rsidRPr="002B3BE3">
        <w:t>the intenti</w:t>
      </w:r>
      <w:r w:rsidR="002B3BE3" w:rsidRPr="002B3BE3">
        <w:t>on is to develop estimate</w:t>
      </w:r>
      <w:r w:rsidR="00D5726E">
        <w:t>s</w:t>
      </w:r>
      <w:r w:rsidR="002B3BE3" w:rsidRPr="002B3BE3">
        <w:t xml:space="preserve"> of </w:t>
      </w:r>
      <w:r w:rsidR="001311A9" w:rsidRPr="002B3BE3">
        <w:t xml:space="preserve">emissions </w:t>
      </w:r>
      <w:r>
        <w:t xml:space="preserve">most </w:t>
      </w:r>
      <w:r w:rsidR="00E4275D">
        <w:t>relevant</w:t>
      </w:r>
      <w:r w:rsidR="001311A9" w:rsidRPr="002B3BE3">
        <w:t xml:space="preserve"> </w:t>
      </w:r>
      <w:r>
        <w:t>to cities</w:t>
      </w:r>
      <w:r w:rsidR="00FE516D">
        <w:t xml:space="preserve"> this correction</w:t>
      </w:r>
      <w:r w:rsidR="001311A9" w:rsidRPr="002B3BE3">
        <w:t xml:space="preserve"> would be </w:t>
      </w:r>
      <w:r w:rsidR="00FE516D">
        <w:t>counterproductive:</w:t>
      </w:r>
      <w:r w:rsidR="002B3BE3" w:rsidRPr="002B3BE3">
        <w:t xml:space="preserve"> </w:t>
      </w:r>
      <w:r w:rsidR="00FE516D">
        <w:t>i</w:t>
      </w:r>
      <w:r w:rsidR="001311A9" w:rsidRPr="002B3BE3">
        <w:t xml:space="preserve">t would </w:t>
      </w:r>
      <w:r w:rsidR="002B3BE3" w:rsidRPr="002B3BE3">
        <w:t>assign</w:t>
      </w:r>
      <w:r w:rsidR="001311A9" w:rsidRPr="002B3BE3">
        <w:t xml:space="preserve"> emissions potentially </w:t>
      </w:r>
      <w:r w:rsidR="00E4275D">
        <w:t>very</w:t>
      </w:r>
      <w:r w:rsidR="002B3BE3" w:rsidRPr="002B3BE3">
        <w:t xml:space="preserve"> amenable to </w:t>
      </w:r>
      <w:r w:rsidR="001311A9" w:rsidRPr="002B3BE3">
        <w:t xml:space="preserve">cities’ control </w:t>
      </w:r>
      <w:r w:rsidR="002B3BE3" w:rsidRPr="002B3BE3">
        <w:t>to the</w:t>
      </w:r>
      <w:r w:rsidR="001311A9" w:rsidRPr="002B3BE3">
        <w:t xml:space="preserve"> carbon accounts</w:t>
      </w:r>
      <w:r w:rsidR="00E4275D">
        <w:t xml:space="preserve"> of other regions</w:t>
      </w:r>
      <w:r w:rsidR="002B3BE3" w:rsidRPr="002B3BE3">
        <w:t xml:space="preserve"> </w:t>
      </w:r>
      <w:r w:rsidR="00D11221">
        <w:t>by embodying them</w:t>
      </w:r>
      <w:r w:rsidR="002B3BE3" w:rsidRPr="002B3BE3">
        <w:t xml:space="preserve"> in exports.</w:t>
      </w:r>
      <w:r w:rsidR="0004504B">
        <w:t xml:space="preserve"> In London, for example, </w:t>
      </w:r>
      <w:r w:rsidR="00CA08D5">
        <w:t xml:space="preserve">if capital is not endogenised, </w:t>
      </w:r>
      <w:r w:rsidR="0004504B">
        <w:t>the emissions embodied in the steel and concrete of a high-rise building constructed for financial and insurance services will be recorded under London’</w:t>
      </w:r>
      <w:r w:rsidR="00685E96">
        <w:t>s carbon footprint, even if 99</w:t>
      </w:r>
      <w:r w:rsidR="0004504B">
        <w:t xml:space="preserve">% of those services are provided to consumers in other cities and countries. </w:t>
      </w:r>
      <w:r w:rsidR="004E4747">
        <w:t>T</w:t>
      </w:r>
      <w:r w:rsidR="0004504B">
        <w:t xml:space="preserve">hese emissions </w:t>
      </w:r>
      <w:r w:rsidR="004E4747">
        <w:t xml:space="preserve">could be </w:t>
      </w:r>
      <w:r w:rsidR="0004504B">
        <w:t>high</w:t>
      </w:r>
      <w:r w:rsidR="00E4275D">
        <w:t>ly relevant</w:t>
      </w:r>
      <w:r w:rsidR="0004504B">
        <w:t xml:space="preserve"> to local government in London if they have the ability to grant planning permission only to buildings meeting certain standards for embodied environmental impacts.</w:t>
      </w:r>
      <w:r w:rsidR="00DE6046">
        <w:t xml:space="preserve"> In cities like </w:t>
      </w:r>
      <w:r w:rsidR="00DE6046">
        <w:rPr>
          <w:lang w:eastAsia="en-GB"/>
        </w:rPr>
        <w:t>Quindao</w:t>
      </w:r>
      <w:r w:rsidR="00955646">
        <w:rPr>
          <w:lang w:eastAsia="en-GB"/>
        </w:rPr>
        <w:t>,</w:t>
      </w:r>
      <w:r w:rsidR="00DE6046">
        <w:rPr>
          <w:lang w:eastAsia="en-GB"/>
        </w:rPr>
        <w:t xml:space="preserve"> </w:t>
      </w:r>
      <w:r w:rsidR="00955646">
        <w:rPr>
          <w:lang w:eastAsia="en-GB"/>
        </w:rPr>
        <w:t>which</w:t>
      </w:r>
      <w:r w:rsidR="00DE6046">
        <w:rPr>
          <w:lang w:eastAsia="en-GB"/>
        </w:rPr>
        <w:t xml:space="preserve"> have </w:t>
      </w:r>
      <w:r w:rsidR="00DE6046">
        <w:t xml:space="preserve">substantial levels of exports and capital-related emissions, such issues </w:t>
      </w:r>
      <w:r w:rsidR="003408DE">
        <w:t>may be</w:t>
      </w:r>
      <w:r w:rsidR="00DE6046">
        <w:t xml:space="preserve"> </w:t>
      </w:r>
      <w:r w:rsidR="000824F8">
        <w:t xml:space="preserve">yet </w:t>
      </w:r>
      <w:r w:rsidR="00E4275D">
        <w:t>more</w:t>
      </w:r>
      <w:r w:rsidR="003408DE">
        <w:t xml:space="preserve"> significant</w:t>
      </w:r>
      <w:r w:rsidR="00DE6046">
        <w:t>.</w:t>
      </w:r>
    </w:p>
    <w:p w14:paraId="65ECF7FC" w14:textId="58407C2C" w:rsidR="00D5726E" w:rsidRDefault="00685E96" w:rsidP="00685E96">
      <w:r>
        <w:t>For urban IO</w:t>
      </w:r>
      <w:r w:rsidR="0004504B">
        <w:t xml:space="preserve"> </w:t>
      </w:r>
      <w:r>
        <w:t xml:space="preserve">accounting to be </w:t>
      </w:r>
      <w:r w:rsidR="0004504B">
        <w:t>mo</w:t>
      </w:r>
      <w:r>
        <w:t>st relevant</w:t>
      </w:r>
      <w:r w:rsidR="0004504B">
        <w:t xml:space="preserve"> </w:t>
      </w:r>
      <w:r w:rsidR="00BF09E9">
        <w:t>f</w:t>
      </w:r>
      <w:r w:rsidR="0004504B">
        <w:t>o</w:t>
      </w:r>
      <w:r w:rsidR="00BF09E9">
        <w:t>r</w:t>
      </w:r>
      <w:r w:rsidR="0004504B">
        <w:t xml:space="preserve"> cities </w:t>
      </w:r>
      <w:r>
        <w:t>it</w:t>
      </w:r>
      <w:r w:rsidR="0004504B">
        <w:t xml:space="preserve"> </w:t>
      </w:r>
      <w:r>
        <w:t xml:space="preserve">should thus </w:t>
      </w:r>
      <w:r w:rsidR="0004504B">
        <w:t xml:space="preserve">retain a </w:t>
      </w:r>
      <w:r w:rsidR="00D5041A">
        <w:t xml:space="preserve">separate </w:t>
      </w:r>
      <w:r w:rsidR="0004504B">
        <w:t xml:space="preserve">capital </w:t>
      </w:r>
      <w:r w:rsidR="00D5041A">
        <w:t>account</w:t>
      </w:r>
      <w:r>
        <w:t>, as in current models.</w:t>
      </w:r>
      <w:r w:rsidR="0004504B">
        <w:t xml:space="preserve"> </w:t>
      </w:r>
      <w:r>
        <w:t>B</w:t>
      </w:r>
      <w:r w:rsidR="0004504B">
        <w:t xml:space="preserve">ut this </w:t>
      </w:r>
      <w:r>
        <w:t>would only be helpful if</w:t>
      </w:r>
      <w:r w:rsidR="0004504B">
        <w:t xml:space="preserve"> </w:t>
      </w:r>
      <w:r w:rsidR="00D5041A">
        <w:t>locally specific</w:t>
      </w:r>
      <w:r w:rsidR="0004504B">
        <w:t xml:space="preserve"> </w:t>
      </w:r>
      <w:r w:rsidR="00F9135D">
        <w:t xml:space="preserve">activities </w:t>
      </w:r>
      <w:r>
        <w:t xml:space="preserve">were captured, </w:t>
      </w:r>
      <w:r w:rsidR="00BF09E9">
        <w:t xml:space="preserve">rather than </w:t>
      </w:r>
      <w:r>
        <w:t>downscaled</w:t>
      </w:r>
      <w:r w:rsidR="00F9135D">
        <w:t xml:space="preserve"> national data</w:t>
      </w:r>
      <w:r w:rsidR="0004504B">
        <w:t xml:space="preserve"> </w:t>
      </w:r>
      <w:r>
        <w:t>being used as in current practice</w:t>
      </w:r>
      <w:r w:rsidR="0004504B">
        <w:t>.</w:t>
      </w:r>
      <w:r w:rsidR="00035A68" w:rsidRPr="00035A68">
        <w:t xml:space="preserve"> </w:t>
      </w:r>
      <w:r w:rsidR="005407F8">
        <w:t>A crucial point here is that</w:t>
      </w:r>
      <w:r w:rsidR="00035A68" w:rsidRPr="00035A68">
        <w:t xml:space="preserve"> a large share of the emissions captured in </w:t>
      </w:r>
      <w:r w:rsidR="00F9135D">
        <w:t>capital</w:t>
      </w:r>
      <w:r w:rsidR="00035A68" w:rsidRPr="00035A68">
        <w:t xml:space="preserve"> account</w:t>
      </w:r>
      <w:r w:rsidR="00F9135D">
        <w:t>s</w:t>
      </w:r>
      <w:r w:rsidR="00035A68" w:rsidRPr="00035A68">
        <w:t xml:space="preserve"> do not </w:t>
      </w:r>
      <w:r w:rsidR="00F9135D">
        <w:t>fit into</w:t>
      </w:r>
      <w:r w:rsidR="00035A68" w:rsidRPr="00035A68">
        <w:t xml:space="preserve"> the definitions of </w:t>
      </w:r>
      <w:r w:rsidR="00F9135D">
        <w:t xml:space="preserve">either </w:t>
      </w:r>
      <w:r w:rsidR="00035A68" w:rsidRPr="00035A68">
        <w:t>scope 1, 2 or 3</w:t>
      </w:r>
      <w:r w:rsidR="00F9135D">
        <w:t xml:space="preserve"> emissions</w:t>
      </w:r>
      <w:r w:rsidR="00035A68" w:rsidRPr="00035A68">
        <w:t xml:space="preserve">. In the hypothetical financial and insurance services building above, the carbon emitted when producing the steel and concrete are scope 1 &amp; 2 </w:t>
      </w:r>
      <w:r w:rsidR="002578CC">
        <w:t>in the locality where</w:t>
      </w:r>
      <w:r w:rsidR="00035A68" w:rsidRPr="00035A68">
        <w:t xml:space="preserve"> the ind</w:t>
      </w:r>
      <w:r w:rsidR="002578CC">
        <w:t xml:space="preserve">ustrial facilities </w:t>
      </w:r>
      <w:r>
        <w:t>are located,</w:t>
      </w:r>
      <w:r w:rsidR="00035A68" w:rsidRPr="00035A68">
        <w:t xml:space="preserve"> scope 3 </w:t>
      </w:r>
      <w:r>
        <w:t>where the services are consumed,</w:t>
      </w:r>
      <w:r w:rsidR="00035A68" w:rsidRPr="00035A68">
        <w:t xml:space="preserve"> but undefined in London where they form only an intermediate input to service production.</w:t>
      </w:r>
      <w:r w:rsidR="009565A2">
        <w:t xml:space="preserve"> The carbon account that may prove most relevant to city governments is thus neither</w:t>
      </w:r>
      <w:r>
        <w:t xml:space="preserve"> strictly</w:t>
      </w:r>
      <w:r w:rsidR="009565A2">
        <w:t xml:space="preserve"> production- nor consumption-based</w:t>
      </w:r>
      <w:r w:rsidR="00C864A6">
        <w:t>,</w:t>
      </w:r>
      <w:r w:rsidR="009565A2">
        <w:t xml:space="preserve"> </w:t>
      </w:r>
      <w:r w:rsidR="004403D2">
        <w:t>but rather</w:t>
      </w:r>
      <w:r w:rsidR="009565A2">
        <w:t xml:space="preserve"> </w:t>
      </w:r>
      <w:r w:rsidR="004403D2">
        <w:t xml:space="preserve">a </w:t>
      </w:r>
      <w:r w:rsidR="009565A2">
        <w:t xml:space="preserve">combination of </w:t>
      </w:r>
      <w:r w:rsidR="004403D2">
        <w:t xml:space="preserve">both combined with </w:t>
      </w:r>
      <w:r w:rsidR="005407F8">
        <w:t>the capture</w:t>
      </w:r>
      <w:r w:rsidR="004403D2">
        <w:t xml:space="preserve"> of certain intermediate </w:t>
      </w:r>
      <w:r w:rsidR="00EF1ACF">
        <w:t>inputs</w:t>
      </w:r>
      <w:r w:rsidR="005407F8">
        <w:t xml:space="preserve">. </w:t>
      </w:r>
      <w:commentRangeStart w:id="78"/>
      <w:r w:rsidR="005407F8" w:rsidRPr="0015413C">
        <w:t xml:space="preserve">The result is something </w:t>
      </w:r>
      <w:r w:rsidR="00CD2D05">
        <w:t>with</w:t>
      </w:r>
      <w:r w:rsidR="004403D2" w:rsidRPr="0015413C">
        <w:t xml:space="preserve"> similarities </w:t>
      </w:r>
      <w:r w:rsidR="00CD2D05">
        <w:t>to</w:t>
      </w:r>
      <w:r w:rsidR="004403D2" w:rsidRPr="0015413C">
        <w:t xml:space="preserve"> </w:t>
      </w:r>
      <w:r w:rsidR="004403D2" w:rsidRPr="0015413C">
        <w:rPr>
          <w:i/>
        </w:rPr>
        <w:t>community infrastructure footprint</w:t>
      </w:r>
      <w:r w:rsidR="00CD2D05">
        <w:rPr>
          <w:i/>
        </w:rPr>
        <w:t>s</w:t>
      </w:r>
      <w:r w:rsidR="0015413C" w:rsidRPr="0015413C">
        <w:t xml:space="preserve"> </w:t>
      </w:r>
      <w:r w:rsidR="0015413C" w:rsidRPr="0015413C">
        <w:fldChar w:fldCharType="begin"/>
      </w:r>
      <w:r w:rsidR="0015413C" w:rsidRPr="0015413C">
        <w:instrText xml:space="preserve"> ADDIN EN.CITE &lt;EndNote&gt;&lt;Cite&gt;&lt;Author&gt;Chavez&lt;/Author&gt;&lt;Year&gt;2013&lt;/Year&gt;&lt;RecNum&gt;360&lt;/RecNum&gt;&lt;DisplayText&gt;[4]&lt;/DisplayText&gt;&lt;record&gt;&lt;rec-number&gt;360&lt;/rec-number&gt;&lt;foreign-keys&gt;&lt;key app="EN" db-id="trp9sxavnrpwwyeprv75wfdvdzzdv5x20asz" timestamp="1449668523"&gt;360&lt;/key&gt;&lt;/foreign-keys&gt;&lt;ref-type name="Journal Article"&gt;17&lt;/ref-type&gt;&lt;contributors&gt;&lt;authors&gt;&lt;author&gt;Chavez, Abel&lt;/author&gt;&lt;author&gt;Ramaswami, Anu&lt;/author&gt;&lt;/authors&gt;&lt;/contributors&gt;&lt;titles&gt;&lt;title&gt;Articulating a trans-boundary infrastructure supply chain greenhouse gas emission footprint for cities: Mathematical relationships and policy relevance&lt;/title&gt;&lt;secondary-title&gt;Energy Policy&lt;/secondary-title&gt;&lt;/titles&gt;&lt;periodical&gt;&lt;full-title&gt;Energy Policy&lt;/full-title&gt;&lt;/periodical&gt;&lt;pages&gt;376-384&lt;/pages&gt;&lt;volume&gt;54&lt;/volume&gt;&lt;keywords&gt;&lt;keyword&gt;Emissions accounting, cities&lt;/keyword&gt;&lt;keyword&gt;City-scale greenhouse gas footprints&lt;/keyword&gt;&lt;keyword&gt;Urban infrastructure-based carbon footprints&lt;/keyword&gt;&lt;keyword&gt;Consumption-based carbon footprint&lt;/keyword&gt;&lt;keyword&gt;City typology&lt;/keyword&gt;&lt;/keywords&gt;&lt;dates&gt;&lt;year&gt;2013&lt;/year&gt;&lt;pub-dates&gt;&lt;date&gt;3//&lt;/date&gt;&lt;/pub-dates&gt;&lt;/dates&gt;&lt;isbn&gt;0301-4215&lt;/isbn&gt;&lt;urls&gt;&lt;related-urls&gt;&lt;url&gt;http://www.sciencedirect.com/science/article/pii/S0301421512009184&lt;/url&gt;&lt;url&gt;http://ac.els-cdn.com/S0301421512009184/1-s2.0-S0301421512009184-main.pdf?_tid=072705ba-a404-11e5-b5ba-00000aacb361&amp;amp;acdnat=1450277471_226350dd5aaa961b229fa9fc816c70bf&lt;/url&gt;&lt;/related-urls&gt;&lt;/urls&gt;&lt;electronic-resource-num&gt;http://dx.doi.org/10.1016/j.enpol.2012.10.037&lt;/electronic-resource-num&gt;&lt;/record&gt;&lt;/Cite&gt;&lt;/EndNote&gt;</w:instrText>
      </w:r>
      <w:r w:rsidR="0015413C" w:rsidRPr="0015413C">
        <w:fldChar w:fldCharType="separate"/>
      </w:r>
      <w:r w:rsidR="0015413C" w:rsidRPr="0015413C">
        <w:rPr>
          <w:noProof/>
        </w:rPr>
        <w:t>[4]</w:t>
      </w:r>
      <w:r w:rsidR="0015413C" w:rsidRPr="0015413C">
        <w:fldChar w:fldCharType="end"/>
      </w:r>
      <w:r w:rsidR="009565A2" w:rsidRPr="0015413C">
        <w:t>.</w:t>
      </w:r>
      <w:commentRangeEnd w:id="78"/>
      <w:r w:rsidR="0015413C">
        <w:rPr>
          <w:rStyle w:val="CommentReference"/>
        </w:rPr>
        <w:commentReference w:id="78"/>
      </w:r>
    </w:p>
    <w:p w14:paraId="53615323" w14:textId="77777777" w:rsidR="00470082" w:rsidRDefault="00470082" w:rsidP="00685E96"/>
    <w:p w14:paraId="57BF3DAE" w14:textId="77777777" w:rsidR="00470082" w:rsidRDefault="00470082" w:rsidP="00685E96"/>
    <w:p w14:paraId="0E864BD8" w14:textId="77777777" w:rsidR="00A17341" w:rsidRDefault="00A17341" w:rsidP="00CD2D05">
      <w:pPr>
        <w:rPr>
          <w:lang w:eastAsia="en-GB"/>
        </w:rPr>
      </w:pPr>
    </w:p>
    <w:p w14:paraId="4CF3AC50" w14:textId="0B1881C4" w:rsidR="000171C6" w:rsidRPr="001311A9" w:rsidRDefault="00597C2C" w:rsidP="00AA22EC">
      <w:pPr>
        <w:jc w:val="center"/>
        <w:rPr>
          <w:lang w:eastAsia="en-GB"/>
        </w:rPr>
      </w:pPr>
      <w:r>
        <w:rPr>
          <w:noProof/>
          <w:lang w:eastAsia="zh-CN"/>
        </w:rPr>
        <w:drawing>
          <wp:inline distT="0" distB="0" distL="0" distR="0" wp14:anchorId="349F3609" wp14:editId="57439B6B">
            <wp:extent cx="4638675" cy="205720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9" t="17362" r="7739" b="21143"/>
                    <a:stretch/>
                  </pic:blipFill>
                  <pic:spPr bwMode="auto">
                    <a:xfrm>
                      <a:off x="0" y="0"/>
                      <a:ext cx="4640434" cy="2057981"/>
                    </a:xfrm>
                    <a:prstGeom prst="rect">
                      <a:avLst/>
                    </a:prstGeom>
                    <a:noFill/>
                    <a:ln>
                      <a:noFill/>
                    </a:ln>
                    <a:extLst>
                      <a:ext uri="{53640926-AAD7-44D8-BBD7-CCE9431645EC}">
                        <a14:shadowObscured xmlns:a14="http://schemas.microsoft.com/office/drawing/2010/main"/>
                      </a:ext>
                    </a:extLst>
                  </pic:spPr>
                </pic:pic>
              </a:graphicData>
            </a:graphic>
          </wp:inline>
        </w:drawing>
      </w:r>
    </w:p>
    <w:p w14:paraId="75CE912E" w14:textId="7719E785" w:rsidR="00630FF2" w:rsidRPr="00766484" w:rsidRDefault="00630FF2" w:rsidP="001663B2">
      <w:pPr>
        <w:rPr>
          <w:sz w:val="20"/>
          <w:szCs w:val="20"/>
          <w:lang w:eastAsia="en-GB"/>
        </w:rPr>
      </w:pPr>
      <w:r w:rsidRPr="00766484">
        <w:rPr>
          <w:b/>
          <w:sz w:val="20"/>
          <w:szCs w:val="20"/>
          <w:lang w:eastAsia="en-GB"/>
        </w:rPr>
        <w:t xml:space="preserve">Figure </w:t>
      </w:r>
      <w:r>
        <w:rPr>
          <w:b/>
          <w:sz w:val="20"/>
          <w:szCs w:val="20"/>
          <w:lang w:eastAsia="en-GB"/>
        </w:rPr>
        <w:t>4</w:t>
      </w:r>
      <w:r w:rsidRPr="00766484">
        <w:rPr>
          <w:b/>
          <w:sz w:val="20"/>
          <w:szCs w:val="20"/>
          <w:lang w:eastAsia="en-GB"/>
        </w:rPr>
        <w:t xml:space="preserve">: </w:t>
      </w:r>
      <w:r w:rsidRPr="00766484">
        <w:rPr>
          <w:sz w:val="20"/>
          <w:szCs w:val="20"/>
          <w:lang w:eastAsia="en-GB"/>
        </w:rPr>
        <w:t xml:space="preserve">Sketches of production- and consumption-based emissions for an illustrative </w:t>
      </w:r>
      <w:r w:rsidRPr="00766484">
        <w:rPr>
          <w:i/>
          <w:sz w:val="20"/>
          <w:szCs w:val="20"/>
          <w:lang w:eastAsia="en-GB"/>
        </w:rPr>
        <w:t>consumer</w:t>
      </w:r>
      <w:r w:rsidRPr="00766484">
        <w:rPr>
          <w:sz w:val="20"/>
          <w:szCs w:val="20"/>
          <w:lang w:eastAsia="en-GB"/>
        </w:rPr>
        <w:t xml:space="preserve"> city</w:t>
      </w:r>
      <w:r w:rsidR="00826ABE">
        <w:rPr>
          <w:sz w:val="20"/>
          <w:szCs w:val="20"/>
          <w:lang w:eastAsia="en-GB"/>
        </w:rPr>
        <w:t xml:space="preserve"> (London) as in Figure 1, but now </w:t>
      </w:r>
      <w:r w:rsidRPr="00766484">
        <w:rPr>
          <w:sz w:val="20"/>
          <w:szCs w:val="20"/>
          <w:lang w:eastAsia="en-GB"/>
        </w:rPr>
        <w:t xml:space="preserve">with </w:t>
      </w:r>
      <w:r w:rsidR="00826ABE">
        <w:rPr>
          <w:sz w:val="20"/>
          <w:szCs w:val="20"/>
          <w:lang w:eastAsia="en-GB"/>
        </w:rPr>
        <w:t xml:space="preserve">a rough indication of the potential power and influence of cities (green = high, </w:t>
      </w:r>
      <w:r w:rsidR="00826ABE">
        <w:rPr>
          <w:sz w:val="20"/>
          <w:szCs w:val="20"/>
          <w:lang w:eastAsia="en-GB"/>
        </w:rPr>
        <w:lastRenderedPageBreak/>
        <w:t>orange = low), and the level of accuracy of carbon footprint data (highest-to-lowest: green-blue-yellow-red).</w:t>
      </w:r>
      <w:r w:rsidR="00D5726E" w:rsidRPr="00D5726E">
        <w:rPr>
          <w:lang w:eastAsia="en-GB"/>
        </w:rPr>
        <w:t xml:space="preserve"> </w:t>
      </w:r>
      <w:r w:rsidR="00D5726E" w:rsidRPr="00D5726E">
        <w:rPr>
          <w:sz w:val="18"/>
          <w:lang w:eastAsia="en-GB"/>
        </w:rPr>
        <w:t xml:space="preserve">Note that source </w:t>
      </w:r>
      <w:r w:rsidR="00D5726E" w:rsidRPr="00D5726E">
        <w:rPr>
          <w:sz w:val="18"/>
          <w:lang w:eastAsia="en-GB"/>
        </w:rPr>
        <w:fldChar w:fldCharType="begin"/>
      </w:r>
      <w:r w:rsidR="001663B2">
        <w:rPr>
          <w:sz w:val="18"/>
          <w:lang w:eastAsia="en-GB"/>
        </w:rPr>
        <w:instrText xml:space="preserve"> ADDIN EN.CITE &lt;EndNote&gt;&lt;Cite&gt;&lt;Author&gt;Erickson&lt;/Author&gt;&lt;Year&gt;2013&lt;/Year&gt;&lt;RecNum&gt;591&lt;/RecNum&gt;&lt;DisplayText&gt;[31]&lt;/DisplayText&gt;&lt;record&gt;&lt;rec-number&gt;591&lt;/rec-number&gt;&lt;foreign-keys&gt;&lt;key app="EN" db-id="trp9sxavnrpwwyeprv75wfdvdzzdv5x20asz" timestamp="1516296211"&gt;591&lt;/key&gt;&lt;/foreign-keys&gt;&lt;ref-type name="Journal Article"&gt;17&lt;/ref-type&gt;&lt;contributors&gt;&lt;authors&gt;&lt;author&gt;Erickson, Peter&lt;/author&gt;&lt;author&gt;Lazarus, Michael&lt;/author&gt;&lt;author&gt;Chandler, Chelsea&lt;/author&gt;&lt;author&gt;Schultz, Seth&lt;/author&gt;&lt;/authors&gt;&lt;/contributors&gt;&lt;titles&gt;&lt;title&gt;Technologies, policies and measures for GHG abatement at the urban scale&lt;/title&gt;&lt;secondary-title&gt;Greenhouse Gas Measurement and Management&lt;/secondary-title&gt;&lt;/titles&gt;&lt;periodical&gt;&lt;full-title&gt;Greenhouse Gas Measurement and Management&lt;/full-title&gt;&lt;/periodical&gt;&lt;pages&gt;37-54&lt;/pages&gt;&lt;volume&gt;3&lt;/volume&gt;&lt;number&gt;1-02&lt;/number&gt;&lt;keywords&gt;&lt;keyword&gt;emissions accounting, consumption-based, policy&lt;/keyword&gt;&lt;/keywords&gt;&lt;dates&gt;&lt;year&gt;2013&lt;/year&gt;&lt;pub-dates&gt;&lt;date&gt;2013/06/01&lt;/date&gt;&lt;/pub-dates&gt;&lt;/dates&gt;&lt;publisher&gt;Taylor &amp;amp; Francis&lt;/publisher&gt;&lt;isbn&gt;2043-0779&lt;/isbn&gt;&lt;urls&gt;&lt;related-urls&gt;&lt;url&gt;https://doi.org/10.1080/20430779.2013.806866&lt;/url&gt;&lt;url&gt;http://www.tandfonline.com/doi/pdf/10.1080/20430779.2013.806866?needAccess=true&lt;/url&gt;&lt;/related-urls&gt;&lt;/urls&gt;&lt;electronic-resource-num&gt;10.1080/20430779.2013.806866&lt;/electronic-resource-num&gt;&lt;/record&gt;&lt;/Cite&gt;&lt;/EndNote&gt;</w:instrText>
      </w:r>
      <w:r w:rsidR="00D5726E" w:rsidRPr="00D5726E">
        <w:rPr>
          <w:sz w:val="18"/>
          <w:lang w:eastAsia="en-GB"/>
        </w:rPr>
        <w:fldChar w:fldCharType="separate"/>
      </w:r>
      <w:r w:rsidR="001663B2">
        <w:rPr>
          <w:noProof/>
          <w:sz w:val="18"/>
          <w:lang w:eastAsia="en-GB"/>
        </w:rPr>
        <w:t>[31]</w:t>
      </w:r>
      <w:r w:rsidR="00D5726E" w:rsidRPr="00D5726E">
        <w:rPr>
          <w:sz w:val="18"/>
          <w:lang w:eastAsia="en-GB"/>
        </w:rPr>
        <w:fldChar w:fldCharType="end"/>
      </w:r>
      <w:r w:rsidR="00D5726E" w:rsidRPr="00D5726E">
        <w:rPr>
          <w:sz w:val="18"/>
          <w:lang w:eastAsia="en-GB"/>
        </w:rPr>
        <w:t xml:space="preserve"> is drawn upon heavily in producing the left figure.</w:t>
      </w:r>
    </w:p>
    <w:p w14:paraId="17E7DE44" w14:textId="77777777" w:rsidR="00CD2D05" w:rsidRDefault="00CD2D05" w:rsidP="00C5294F">
      <w:pPr>
        <w:spacing w:line="240" w:lineRule="auto"/>
        <w:rPr>
          <w:rFonts w:eastAsia="Times New Roman" w:cs="Times New Roman"/>
          <w:b/>
          <w:bCs/>
          <w:color w:val="000000"/>
          <w:sz w:val="24"/>
          <w:szCs w:val="24"/>
          <w:lang w:eastAsia="en-GB"/>
        </w:rPr>
      </w:pPr>
    </w:p>
    <w:p w14:paraId="664A9333" w14:textId="605680B4" w:rsidR="00C5294F" w:rsidRPr="001311A9" w:rsidRDefault="003A423F" w:rsidP="00C5294F">
      <w:pPr>
        <w:spacing w:line="240" w:lineRule="auto"/>
        <w:rPr>
          <w:rFonts w:eastAsia="Times New Roman" w:cs="Times New Roman"/>
          <w:sz w:val="24"/>
          <w:szCs w:val="24"/>
          <w:lang w:eastAsia="en-GB"/>
        </w:rPr>
      </w:pPr>
      <w:r>
        <w:rPr>
          <w:rFonts w:eastAsia="Times New Roman" w:cs="Times New Roman"/>
          <w:b/>
          <w:bCs/>
          <w:color w:val="000000"/>
          <w:sz w:val="24"/>
          <w:szCs w:val="24"/>
          <w:lang w:eastAsia="en-GB"/>
        </w:rPr>
        <w:t>4</w:t>
      </w:r>
      <w:r w:rsidR="00C5294F" w:rsidRPr="001311A9">
        <w:rPr>
          <w:rFonts w:eastAsia="Times New Roman" w:cs="Times New Roman"/>
          <w:b/>
          <w:bCs/>
          <w:color w:val="000000"/>
          <w:sz w:val="24"/>
          <w:szCs w:val="24"/>
          <w:lang w:eastAsia="en-GB"/>
        </w:rPr>
        <w:t>.    </w:t>
      </w:r>
      <w:r w:rsidR="00C5294F">
        <w:rPr>
          <w:rFonts w:eastAsia="Times New Roman" w:cs="Times New Roman"/>
          <w:b/>
          <w:bCs/>
          <w:color w:val="000000"/>
          <w:sz w:val="24"/>
          <w:szCs w:val="24"/>
          <w:lang w:eastAsia="en-GB"/>
        </w:rPr>
        <w:t>Conclusions</w:t>
      </w:r>
    </w:p>
    <w:p w14:paraId="18C3CAE4" w14:textId="06AA8553" w:rsidR="00F275CD" w:rsidRDefault="00236D7F" w:rsidP="004F5AD1">
      <w:pPr>
        <w:rPr>
          <w:lang w:eastAsia="en-GB"/>
        </w:rPr>
      </w:pPr>
      <w:r>
        <w:rPr>
          <w:lang w:eastAsia="en-GB"/>
        </w:rPr>
        <w:t>The discussion above has</w:t>
      </w:r>
      <w:r w:rsidR="00CF1320">
        <w:rPr>
          <w:lang w:eastAsia="en-GB"/>
        </w:rPr>
        <w:t xml:space="preserve"> attempted to</w:t>
      </w:r>
      <w:r>
        <w:rPr>
          <w:lang w:eastAsia="en-GB"/>
        </w:rPr>
        <w:t xml:space="preserve"> </w:t>
      </w:r>
      <w:r w:rsidR="00CF1320">
        <w:rPr>
          <w:lang w:eastAsia="en-GB"/>
        </w:rPr>
        <w:t>highlight</w:t>
      </w:r>
      <w:r>
        <w:rPr>
          <w:lang w:eastAsia="en-GB"/>
        </w:rPr>
        <w:t xml:space="preserve"> </w:t>
      </w:r>
      <w:r w:rsidR="00351AA4">
        <w:rPr>
          <w:lang w:eastAsia="en-GB"/>
        </w:rPr>
        <w:t>various trade-offs</w:t>
      </w:r>
      <w:r>
        <w:rPr>
          <w:lang w:eastAsia="en-GB"/>
        </w:rPr>
        <w:t xml:space="preserve"> </w:t>
      </w:r>
      <w:r w:rsidR="00351AA4">
        <w:rPr>
          <w:lang w:eastAsia="en-GB"/>
        </w:rPr>
        <w:t>between</w:t>
      </w:r>
      <w:r>
        <w:rPr>
          <w:lang w:eastAsia="en-GB"/>
        </w:rPr>
        <w:t xml:space="preserve"> carbon accounting for </w:t>
      </w:r>
      <w:r w:rsidR="006F33C9">
        <w:rPr>
          <w:lang w:eastAsia="en-GB"/>
        </w:rPr>
        <w:t>consumer</w:t>
      </w:r>
      <w:r w:rsidR="00CF1320">
        <w:rPr>
          <w:lang w:eastAsia="en-GB"/>
        </w:rPr>
        <w:t xml:space="preserve"> </w:t>
      </w:r>
      <w:r>
        <w:rPr>
          <w:lang w:eastAsia="en-GB"/>
        </w:rPr>
        <w:t xml:space="preserve">responsibility </w:t>
      </w:r>
      <w:r w:rsidR="00351AA4">
        <w:rPr>
          <w:lang w:eastAsia="en-GB"/>
        </w:rPr>
        <w:t xml:space="preserve">and </w:t>
      </w:r>
      <w:r>
        <w:rPr>
          <w:lang w:eastAsia="en-GB"/>
        </w:rPr>
        <w:t xml:space="preserve">practical </w:t>
      </w:r>
      <w:r w:rsidR="00E92A3E">
        <w:rPr>
          <w:lang w:eastAsia="en-GB"/>
        </w:rPr>
        <w:t xml:space="preserve">policy </w:t>
      </w:r>
      <w:r>
        <w:rPr>
          <w:lang w:eastAsia="en-GB"/>
        </w:rPr>
        <w:t>relevance</w:t>
      </w:r>
      <w:r w:rsidR="006F33C9">
        <w:rPr>
          <w:lang w:eastAsia="en-GB"/>
        </w:rPr>
        <w:t xml:space="preserve"> in the context of urban carbon accounting</w:t>
      </w:r>
      <w:r>
        <w:rPr>
          <w:lang w:eastAsia="en-GB"/>
        </w:rPr>
        <w:t xml:space="preserve">. </w:t>
      </w:r>
      <w:r w:rsidR="00CF1320">
        <w:rPr>
          <w:lang w:eastAsia="en-GB"/>
        </w:rPr>
        <w:t xml:space="preserve">That trade-offs </w:t>
      </w:r>
      <w:r w:rsidR="006F33C9">
        <w:rPr>
          <w:lang w:eastAsia="en-GB"/>
        </w:rPr>
        <w:t xml:space="preserve">– and synergies – </w:t>
      </w:r>
      <w:r w:rsidR="00CF1320">
        <w:rPr>
          <w:lang w:eastAsia="en-GB"/>
        </w:rPr>
        <w:t>exist between different carbon a</w:t>
      </w:r>
      <w:r w:rsidR="006F33C9">
        <w:rPr>
          <w:lang w:eastAsia="en-GB"/>
        </w:rPr>
        <w:t xml:space="preserve">ccounting methods is of course well-known. </w:t>
      </w:r>
      <w:r w:rsidR="00F275CD">
        <w:rPr>
          <w:lang w:eastAsia="en-GB"/>
        </w:rPr>
        <w:t>I</w:t>
      </w:r>
      <w:r w:rsidR="006F33C9">
        <w:rPr>
          <w:lang w:eastAsia="en-GB"/>
        </w:rPr>
        <w:t>n the current work</w:t>
      </w:r>
      <w:r w:rsidR="004F5AD1">
        <w:rPr>
          <w:lang w:eastAsia="en-GB"/>
        </w:rPr>
        <w:t>,</w:t>
      </w:r>
      <w:r w:rsidR="006F33C9">
        <w:rPr>
          <w:lang w:eastAsia="en-GB"/>
        </w:rPr>
        <w:t xml:space="preserve"> </w:t>
      </w:r>
      <w:r w:rsidR="00F275CD">
        <w:rPr>
          <w:lang w:eastAsia="en-GB"/>
        </w:rPr>
        <w:t>we have attempted to extend</w:t>
      </w:r>
      <w:r w:rsidR="006F33C9">
        <w:rPr>
          <w:lang w:eastAsia="en-GB"/>
        </w:rPr>
        <w:t xml:space="preserve"> these debates to </w:t>
      </w:r>
      <w:r w:rsidR="00F275CD">
        <w:rPr>
          <w:lang w:eastAsia="en-GB"/>
        </w:rPr>
        <w:t xml:space="preserve">consider </w:t>
      </w:r>
      <w:r w:rsidR="006F33C9">
        <w:rPr>
          <w:lang w:eastAsia="en-GB"/>
        </w:rPr>
        <w:t>the specific trade-offs inherent to city-scale accounting and</w:t>
      </w:r>
      <w:r w:rsidR="00F275CD">
        <w:rPr>
          <w:lang w:eastAsia="en-GB"/>
        </w:rPr>
        <w:t>, relatedly,</w:t>
      </w:r>
      <w:r w:rsidR="006F33C9">
        <w:rPr>
          <w:lang w:eastAsia="en-GB"/>
        </w:rPr>
        <w:t xml:space="preserve"> the trade-offs that occur within consumption-based </w:t>
      </w:r>
      <w:r w:rsidR="00F275CD">
        <w:rPr>
          <w:lang w:eastAsia="en-GB"/>
        </w:rPr>
        <w:t>accounting itself</w:t>
      </w:r>
      <w:r w:rsidR="006F33C9">
        <w:rPr>
          <w:lang w:eastAsia="en-GB"/>
        </w:rPr>
        <w:t xml:space="preserve"> due to </w:t>
      </w:r>
      <w:r w:rsidR="006F33C9" w:rsidRPr="006F33C9">
        <w:rPr>
          <w:lang w:eastAsia="en-GB"/>
        </w:rPr>
        <w:t xml:space="preserve">necessary assumptions </w:t>
      </w:r>
      <w:r w:rsidR="00F275CD">
        <w:rPr>
          <w:lang w:eastAsia="en-GB"/>
        </w:rPr>
        <w:t>regarding</w:t>
      </w:r>
      <w:r w:rsidR="006F33C9">
        <w:rPr>
          <w:lang w:eastAsia="en-GB"/>
        </w:rPr>
        <w:t xml:space="preserve"> </w:t>
      </w:r>
      <w:r w:rsidR="00F275CD">
        <w:rPr>
          <w:lang w:eastAsia="en-GB"/>
        </w:rPr>
        <w:t xml:space="preserve">the allocation of </w:t>
      </w:r>
      <w:r w:rsidR="006F33C9">
        <w:rPr>
          <w:lang w:eastAsia="en-GB"/>
        </w:rPr>
        <w:t>capital.</w:t>
      </w:r>
      <w:r w:rsidR="00E92A3E">
        <w:rPr>
          <w:lang w:eastAsia="en-GB"/>
        </w:rPr>
        <w:t xml:space="preserve"> Regarding the latter in particular</w:t>
      </w:r>
      <w:r w:rsidR="00F275CD">
        <w:rPr>
          <w:lang w:eastAsia="en-GB"/>
        </w:rPr>
        <w:t>,</w:t>
      </w:r>
      <w:r w:rsidR="006F33C9">
        <w:rPr>
          <w:lang w:eastAsia="en-GB"/>
        </w:rPr>
        <w:t xml:space="preserve"> </w:t>
      </w:r>
      <w:r w:rsidR="00E92A3E">
        <w:rPr>
          <w:lang w:eastAsia="en-GB"/>
        </w:rPr>
        <w:t xml:space="preserve">we have argued that </w:t>
      </w:r>
      <w:r w:rsidR="006F33C9">
        <w:rPr>
          <w:lang w:eastAsia="en-GB"/>
        </w:rPr>
        <w:t xml:space="preserve">endogenizing capital could </w:t>
      </w:r>
      <w:r w:rsidR="00F275CD">
        <w:rPr>
          <w:lang w:eastAsia="en-GB"/>
        </w:rPr>
        <w:t>significantly improve understanding of consumer responsibility</w:t>
      </w:r>
      <w:r w:rsidR="006F33C9">
        <w:rPr>
          <w:lang w:eastAsia="en-GB"/>
        </w:rPr>
        <w:t xml:space="preserve">, </w:t>
      </w:r>
      <w:r w:rsidR="00E92A3E">
        <w:rPr>
          <w:lang w:eastAsia="en-GB"/>
        </w:rPr>
        <w:t xml:space="preserve">but </w:t>
      </w:r>
      <w:r w:rsidR="00F275CD">
        <w:rPr>
          <w:lang w:eastAsia="en-GB"/>
        </w:rPr>
        <w:t>this</w:t>
      </w:r>
      <w:r w:rsidR="006F33C9">
        <w:rPr>
          <w:lang w:eastAsia="en-GB"/>
        </w:rPr>
        <w:t xml:space="preserve"> </w:t>
      </w:r>
      <w:r w:rsidR="00E92A3E">
        <w:rPr>
          <w:lang w:eastAsia="en-GB"/>
        </w:rPr>
        <w:t>would</w:t>
      </w:r>
      <w:r w:rsidR="006F33C9">
        <w:rPr>
          <w:lang w:eastAsia="en-GB"/>
        </w:rPr>
        <w:t xml:space="preserve"> </w:t>
      </w:r>
      <w:r w:rsidR="00F275CD">
        <w:rPr>
          <w:lang w:eastAsia="en-GB"/>
        </w:rPr>
        <w:t>result in</w:t>
      </w:r>
      <w:r w:rsidR="006F33C9">
        <w:rPr>
          <w:lang w:eastAsia="en-GB"/>
        </w:rPr>
        <w:t xml:space="preserve"> </w:t>
      </w:r>
      <w:r w:rsidR="00F275CD">
        <w:rPr>
          <w:lang w:eastAsia="en-GB"/>
        </w:rPr>
        <w:t xml:space="preserve">carbon footprint </w:t>
      </w:r>
      <w:r w:rsidR="006F33C9">
        <w:rPr>
          <w:lang w:eastAsia="en-GB"/>
        </w:rPr>
        <w:t xml:space="preserve">accounts </w:t>
      </w:r>
      <w:r w:rsidR="00F275CD">
        <w:rPr>
          <w:lang w:eastAsia="en-GB"/>
        </w:rPr>
        <w:t>that are less useful to</w:t>
      </w:r>
      <w:r w:rsidR="006F33C9">
        <w:rPr>
          <w:lang w:eastAsia="en-GB"/>
        </w:rPr>
        <w:t xml:space="preserve"> cities</w:t>
      </w:r>
      <w:r w:rsidR="00F275CD">
        <w:rPr>
          <w:lang w:eastAsia="en-GB"/>
        </w:rPr>
        <w:t xml:space="preserve"> given their influence over local activities.</w:t>
      </w:r>
      <w:r w:rsidR="006F33C9">
        <w:rPr>
          <w:lang w:eastAsia="en-GB"/>
        </w:rPr>
        <w:t xml:space="preserve"> </w:t>
      </w:r>
      <w:r w:rsidR="004F5AD1">
        <w:rPr>
          <w:lang w:eastAsia="en-GB"/>
        </w:rPr>
        <w:t>T</w:t>
      </w:r>
      <w:r w:rsidR="00F275CD">
        <w:rPr>
          <w:lang w:eastAsia="en-GB"/>
        </w:rPr>
        <w:t xml:space="preserve">his is a critical element of modelling design, but such details can sometimes </w:t>
      </w:r>
      <w:r w:rsidR="00E92A3E">
        <w:rPr>
          <w:lang w:eastAsia="en-GB"/>
        </w:rPr>
        <w:t xml:space="preserve">only </w:t>
      </w:r>
      <w:r w:rsidR="00F275CD">
        <w:rPr>
          <w:lang w:eastAsia="en-GB"/>
        </w:rPr>
        <w:t xml:space="preserve">be found </w:t>
      </w:r>
      <w:r w:rsidR="00E92A3E">
        <w:rPr>
          <w:lang w:eastAsia="en-GB"/>
        </w:rPr>
        <w:t>in</w:t>
      </w:r>
      <w:r w:rsidR="00F275CD">
        <w:rPr>
          <w:lang w:eastAsia="en-GB"/>
        </w:rPr>
        <w:t xml:space="preserve"> the appendixes of citations.</w:t>
      </w:r>
    </w:p>
    <w:p w14:paraId="1C0BD3BA" w14:textId="3B4D3562" w:rsidR="006F33C9" w:rsidRPr="0025793A" w:rsidRDefault="00C209F0" w:rsidP="00C209F0">
      <w:pPr>
        <w:rPr>
          <w:lang w:eastAsia="en-GB"/>
        </w:rPr>
      </w:pPr>
      <w:r>
        <w:rPr>
          <w:lang w:eastAsia="en-GB"/>
        </w:rPr>
        <w:t>However, t</w:t>
      </w:r>
      <w:r w:rsidR="0025793A" w:rsidRPr="0025793A">
        <w:rPr>
          <w:lang w:eastAsia="en-GB"/>
        </w:rPr>
        <w:t xml:space="preserve">his </w:t>
      </w:r>
      <w:r w:rsidR="0025793A">
        <w:rPr>
          <w:lang w:eastAsia="en-GB"/>
        </w:rPr>
        <w:t>could be considered</w:t>
      </w:r>
      <w:r w:rsidR="0025793A" w:rsidRPr="0025793A">
        <w:rPr>
          <w:lang w:eastAsia="en-GB"/>
        </w:rPr>
        <w:t xml:space="preserve"> </w:t>
      </w:r>
      <w:r w:rsidR="0025793A">
        <w:rPr>
          <w:lang w:eastAsia="en-GB"/>
        </w:rPr>
        <w:t xml:space="preserve">to be </w:t>
      </w:r>
      <w:r>
        <w:rPr>
          <w:lang w:eastAsia="en-GB"/>
        </w:rPr>
        <w:t xml:space="preserve">one </w:t>
      </w:r>
      <w:r w:rsidR="0025793A" w:rsidRPr="0025793A">
        <w:rPr>
          <w:lang w:eastAsia="en-GB"/>
        </w:rPr>
        <w:t>part of a larger issue.</w:t>
      </w:r>
      <w:r w:rsidR="00E92A3E" w:rsidRPr="0025793A">
        <w:rPr>
          <w:lang w:eastAsia="en-GB"/>
        </w:rPr>
        <w:t xml:space="preserve"> </w:t>
      </w:r>
      <w:r w:rsidR="0025793A" w:rsidRPr="0025793A">
        <w:rPr>
          <w:lang w:eastAsia="en-GB"/>
        </w:rPr>
        <w:t>A</w:t>
      </w:r>
      <w:r w:rsidR="006F33C9" w:rsidRPr="0025793A">
        <w:rPr>
          <w:lang w:eastAsia="en-GB"/>
        </w:rPr>
        <w:t xml:space="preserve"> </w:t>
      </w:r>
      <w:r w:rsidR="0025793A" w:rsidRPr="0025793A">
        <w:rPr>
          <w:lang w:eastAsia="en-GB"/>
        </w:rPr>
        <w:t xml:space="preserve">growing </w:t>
      </w:r>
      <w:r w:rsidR="006F33C9" w:rsidRPr="0025793A">
        <w:rPr>
          <w:lang w:eastAsia="en-GB"/>
        </w:rPr>
        <w:t>body of work (</w:t>
      </w:r>
      <w:r>
        <w:rPr>
          <w:lang w:eastAsia="en-GB"/>
        </w:rPr>
        <w:t>we offer ourselves as examples here</w:t>
      </w:r>
      <w:r w:rsidR="006F33C9" w:rsidRPr="0025793A">
        <w:rPr>
          <w:lang w:eastAsia="en-GB"/>
        </w:rPr>
        <w:t xml:space="preserve">) </w:t>
      </w:r>
      <w:r w:rsidR="0025793A" w:rsidRPr="0025793A">
        <w:rPr>
          <w:lang w:eastAsia="en-GB"/>
        </w:rPr>
        <w:t>appears to be approaching</w:t>
      </w:r>
      <w:r w:rsidR="006F33C9" w:rsidRPr="0025793A">
        <w:rPr>
          <w:lang w:eastAsia="en-GB"/>
        </w:rPr>
        <w:t xml:space="preserve"> questions about urban climate action by </w:t>
      </w:r>
      <w:r w:rsidR="00E92A3E" w:rsidRPr="0025793A">
        <w:rPr>
          <w:lang w:eastAsia="en-GB"/>
        </w:rPr>
        <w:t xml:space="preserve">first </w:t>
      </w:r>
      <w:r w:rsidR="006F33C9" w:rsidRPr="0025793A">
        <w:rPr>
          <w:lang w:eastAsia="en-GB"/>
        </w:rPr>
        <w:t xml:space="preserve">developing urban </w:t>
      </w:r>
      <w:r w:rsidR="0025793A" w:rsidRPr="0025793A">
        <w:rPr>
          <w:lang w:eastAsia="en-GB"/>
        </w:rPr>
        <w:t xml:space="preserve">consumption-based </w:t>
      </w:r>
      <w:r w:rsidR="006F33C9" w:rsidRPr="0025793A">
        <w:rPr>
          <w:lang w:eastAsia="en-GB"/>
        </w:rPr>
        <w:t xml:space="preserve">accounts, </w:t>
      </w:r>
      <w:r w:rsidR="00E92A3E" w:rsidRPr="0025793A">
        <w:rPr>
          <w:lang w:eastAsia="en-GB"/>
        </w:rPr>
        <w:t xml:space="preserve">then </w:t>
      </w:r>
      <w:r w:rsidR="006F33C9" w:rsidRPr="0025793A">
        <w:rPr>
          <w:lang w:eastAsia="en-GB"/>
        </w:rPr>
        <w:t xml:space="preserve">considering </w:t>
      </w:r>
      <w:r w:rsidR="00E92A3E" w:rsidRPr="0025793A">
        <w:rPr>
          <w:lang w:eastAsia="en-GB"/>
        </w:rPr>
        <w:t xml:space="preserve">the potential effectiveness of </w:t>
      </w:r>
      <w:r w:rsidR="006F33C9" w:rsidRPr="0025793A">
        <w:rPr>
          <w:lang w:eastAsia="en-GB"/>
        </w:rPr>
        <w:t xml:space="preserve">mitigation </w:t>
      </w:r>
      <w:r w:rsidR="00E92A3E" w:rsidRPr="0025793A">
        <w:rPr>
          <w:lang w:eastAsia="en-GB"/>
        </w:rPr>
        <w:t>options</w:t>
      </w:r>
      <w:r w:rsidR="006F33C9" w:rsidRPr="0025793A">
        <w:rPr>
          <w:lang w:eastAsia="en-GB"/>
        </w:rPr>
        <w:t xml:space="preserve"> </w:t>
      </w:r>
      <w:r w:rsidR="0025793A" w:rsidRPr="0025793A">
        <w:rPr>
          <w:lang w:eastAsia="en-GB"/>
        </w:rPr>
        <w:t>applied to</w:t>
      </w:r>
      <w:r w:rsidR="006F33C9" w:rsidRPr="0025793A">
        <w:rPr>
          <w:lang w:eastAsia="en-GB"/>
        </w:rPr>
        <w:t xml:space="preserve"> th</w:t>
      </w:r>
      <w:r w:rsidR="0025793A" w:rsidRPr="0025793A">
        <w:rPr>
          <w:lang w:eastAsia="en-GB"/>
        </w:rPr>
        <w:t>e</w:t>
      </w:r>
      <w:r w:rsidR="006F33C9" w:rsidRPr="0025793A">
        <w:rPr>
          <w:lang w:eastAsia="en-GB"/>
        </w:rPr>
        <w:t xml:space="preserve">se accounts, and </w:t>
      </w:r>
      <w:r w:rsidR="00E92A3E" w:rsidRPr="0025793A">
        <w:rPr>
          <w:lang w:eastAsia="en-GB"/>
        </w:rPr>
        <w:t>finally</w:t>
      </w:r>
      <w:r w:rsidR="006F33C9" w:rsidRPr="0025793A">
        <w:rPr>
          <w:lang w:eastAsia="en-GB"/>
        </w:rPr>
        <w:t xml:space="preserve"> uncritically (or at least optimistically) assuming that policies to support these strategies could be developed at the city-level.</w:t>
      </w:r>
      <w:r w:rsidR="0025793A">
        <w:rPr>
          <w:lang w:eastAsia="en-GB"/>
        </w:rPr>
        <w:t xml:space="preserve"> Due to the way current urban carbon footprint accounts </w:t>
      </w:r>
      <w:r>
        <w:rPr>
          <w:lang w:eastAsia="en-GB"/>
        </w:rPr>
        <w:t>are produced</w:t>
      </w:r>
      <w:r w:rsidR="0025793A">
        <w:rPr>
          <w:lang w:eastAsia="en-GB"/>
        </w:rPr>
        <w:t>, the focus tends to land disproportionately upon the indirect impacts of household consumption patterns, even though these are perhaps where local governments have least influence.</w:t>
      </w:r>
    </w:p>
    <w:p w14:paraId="0738C0FF" w14:textId="7009B222" w:rsidR="00325DAD" w:rsidRDefault="0025793A" w:rsidP="009D256A">
      <w:pPr>
        <w:rPr>
          <w:lang w:eastAsia="en-GB"/>
        </w:rPr>
      </w:pPr>
      <w:r>
        <w:rPr>
          <w:lang w:eastAsia="en-GB"/>
        </w:rPr>
        <w:t>Indeed, t</w:t>
      </w:r>
      <w:r w:rsidR="0068279D">
        <w:rPr>
          <w:lang w:eastAsia="en-GB"/>
        </w:rPr>
        <w:t>his calls into question</w:t>
      </w:r>
      <w:r w:rsidR="000842FD">
        <w:rPr>
          <w:lang w:eastAsia="en-GB"/>
        </w:rPr>
        <w:t xml:space="preserve"> </w:t>
      </w:r>
      <w:r w:rsidR="00F653C6">
        <w:rPr>
          <w:lang w:eastAsia="en-GB"/>
        </w:rPr>
        <w:t xml:space="preserve">the </w:t>
      </w:r>
      <w:r w:rsidR="0068279D">
        <w:rPr>
          <w:lang w:eastAsia="en-GB"/>
        </w:rPr>
        <w:t xml:space="preserve">value of the </w:t>
      </w:r>
      <w:r w:rsidR="00F653C6">
        <w:rPr>
          <w:lang w:eastAsia="en-GB"/>
        </w:rPr>
        <w:t xml:space="preserve">city </w:t>
      </w:r>
      <w:r w:rsidR="0068279D">
        <w:rPr>
          <w:lang w:eastAsia="en-GB"/>
        </w:rPr>
        <w:t>a</w:t>
      </w:r>
      <w:r w:rsidR="00F653C6">
        <w:rPr>
          <w:lang w:eastAsia="en-GB"/>
        </w:rPr>
        <w:t>s a unit of analysis for subnational carbon footprint accounting</w:t>
      </w:r>
      <w:r w:rsidR="004412CF">
        <w:rPr>
          <w:lang w:eastAsia="en-GB"/>
        </w:rPr>
        <w:t xml:space="preserve"> of household consumption</w:t>
      </w:r>
      <w:r w:rsidR="00F653C6">
        <w:rPr>
          <w:lang w:eastAsia="en-GB"/>
        </w:rPr>
        <w:t xml:space="preserve">. A </w:t>
      </w:r>
      <w:r w:rsidR="004412CF">
        <w:rPr>
          <w:lang w:eastAsia="en-GB"/>
        </w:rPr>
        <w:t>key</w:t>
      </w:r>
      <w:r w:rsidR="00F653C6">
        <w:rPr>
          <w:lang w:eastAsia="en-GB"/>
        </w:rPr>
        <w:t xml:space="preserve"> finding </w:t>
      </w:r>
      <w:r w:rsidR="004412CF">
        <w:rPr>
          <w:lang w:eastAsia="en-GB"/>
        </w:rPr>
        <w:t>of</w:t>
      </w:r>
      <w:r w:rsidR="00F653C6">
        <w:rPr>
          <w:lang w:eastAsia="en-GB"/>
        </w:rPr>
        <w:t xml:space="preserve"> carbon footpr</w:t>
      </w:r>
      <w:r w:rsidR="00325DAD">
        <w:rPr>
          <w:lang w:eastAsia="en-GB"/>
        </w:rPr>
        <w:t xml:space="preserve">int studies is that income is a major </w:t>
      </w:r>
      <w:r w:rsidR="00F653C6">
        <w:rPr>
          <w:lang w:eastAsia="en-GB"/>
        </w:rPr>
        <w:t>driver of carbon footprints</w:t>
      </w:r>
      <w:r w:rsidR="00522FD3">
        <w:rPr>
          <w:lang w:eastAsia="en-GB"/>
        </w:rPr>
        <w:t xml:space="preserve"> </w:t>
      </w:r>
      <w:r w:rsidR="007D5780">
        <w:rPr>
          <w:lang w:eastAsia="en-GB"/>
        </w:rPr>
        <w:fldChar w:fldCharType="begin"/>
      </w:r>
      <w:r w:rsidR="001663B2">
        <w:rPr>
          <w:lang w:eastAsia="en-GB"/>
        </w:rPr>
        <w:instrText xml:space="preserve"> ADDIN EN.CITE &lt;EndNote&gt;&lt;Cite&gt;&lt;Author&gt;Wiedenhofer&lt;/Author&gt;&lt;Year&gt;2018&lt;/Year&gt;&lt;RecNum&gt;649&lt;/RecNum&gt;&lt;DisplayText&gt;[37]&lt;/DisplayText&gt;&lt;record&gt;&lt;rec-number&gt;649&lt;/rec-number&gt;&lt;foreign-keys&gt;&lt;key app="EN" db-id="trp9sxavnrpwwyeprv75wfdvdzzdv5x20asz" timestamp="1523548059"&gt;649&lt;/key&gt;&lt;/foreign-keys&gt;&lt;ref-type name="Journal Article"&gt;17&lt;/ref-type&gt;&lt;contributors&gt;&lt;authors&gt;&lt;author&gt;Wiedenhofer, Dominik&lt;/author&gt;&lt;author&gt;Smetschka, Barbara&lt;/author&gt;&lt;author&gt;Akenji, Lewis&lt;/author&gt;&lt;author&gt;Jalas, Mikko&lt;/author&gt;&lt;author&gt;Haberl, Helmut&lt;/author&gt;&lt;/authors&gt;&lt;/contributors&gt;&lt;titles&gt;&lt;title&gt;Household time use, carbon footprints, and urban form: a review of the potential contributions of everyday living to the 1.5°C climate target&lt;/title&gt;&lt;secondary-title&gt;Current Opinion in Environmental Sustainability&lt;/secondary-title&gt;&lt;/titles&gt;&lt;periodical&gt;&lt;full-title&gt;Current Opinion in Environmental Sustainability&lt;/full-title&gt;&lt;/periodical&gt;&lt;pages&gt;7-17&lt;/pages&gt;&lt;volume&gt;30&lt;/volume&gt;&lt;keywords&gt;&lt;keyword&gt;Carbon footprint, consumption-based, cities&lt;/keyword&gt;&lt;/keywords&gt;&lt;dates&gt;&lt;year&gt;2018&lt;/year&gt;&lt;pub-dates&gt;&lt;date&gt;2018/02/01/&lt;/date&gt;&lt;/pub-dates&gt;&lt;/dates&gt;&lt;isbn&gt;1877-3435&lt;/isbn&gt;&lt;urls&gt;&lt;related-urls&gt;&lt;url&gt;http://www.sciencedirect.com/science/article/pii/S1877343517301318&lt;/url&gt;&lt;url&gt;https://www.sciencedirect.com/science/article/pii/S1877343517301318?via%3Dihub&lt;/url&gt;&lt;/related-urls&gt;&lt;/urls&gt;&lt;electronic-resource-num&gt;https://doi.org/10.1016/j.cosust.2018.02.007&lt;/electronic-resource-num&gt;&lt;/record&gt;&lt;/Cite&gt;&lt;/EndNote&gt;</w:instrText>
      </w:r>
      <w:r w:rsidR="007D5780">
        <w:rPr>
          <w:lang w:eastAsia="en-GB"/>
        </w:rPr>
        <w:fldChar w:fldCharType="separate"/>
      </w:r>
      <w:r w:rsidR="001663B2">
        <w:rPr>
          <w:noProof/>
          <w:lang w:eastAsia="en-GB"/>
        </w:rPr>
        <w:t>[37]</w:t>
      </w:r>
      <w:r w:rsidR="007D5780">
        <w:rPr>
          <w:lang w:eastAsia="en-GB"/>
        </w:rPr>
        <w:fldChar w:fldCharType="end"/>
      </w:r>
      <w:r w:rsidR="00F653C6">
        <w:rPr>
          <w:lang w:eastAsia="en-GB"/>
        </w:rPr>
        <w:t xml:space="preserve">, </w:t>
      </w:r>
      <w:r w:rsidR="0068279D">
        <w:rPr>
          <w:lang w:eastAsia="en-GB"/>
        </w:rPr>
        <w:t>while</w:t>
      </w:r>
      <w:r w:rsidR="00F653C6">
        <w:rPr>
          <w:lang w:eastAsia="en-GB"/>
        </w:rPr>
        <w:t xml:space="preserve"> factors such as population density </w:t>
      </w:r>
      <w:r w:rsidR="004412CF">
        <w:rPr>
          <w:lang w:eastAsia="en-GB"/>
        </w:rPr>
        <w:t xml:space="preserve">may </w:t>
      </w:r>
      <w:r w:rsidR="00F653C6">
        <w:rPr>
          <w:lang w:eastAsia="en-GB"/>
        </w:rPr>
        <w:t>have surprisingly little influence</w:t>
      </w:r>
      <w:r w:rsidR="00522FD3">
        <w:rPr>
          <w:lang w:eastAsia="en-GB"/>
        </w:rPr>
        <w:t xml:space="preserve"> </w:t>
      </w:r>
      <w:r w:rsidR="00522FD3">
        <w:rPr>
          <w:lang w:eastAsia="en-GB"/>
        </w:rPr>
        <w:fldChar w:fldCharType="begin">
          <w:fldData xml:space="preserve">PEVuZE5vdGU+PENpdGU+PEF1dGhvcj5IZWlub25lbjwvQXV0aG9yPjxZZWFyPjIwMTE8L1llYXI+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</w:fldData>
        </w:fldChar>
      </w:r>
      <w:r w:rsidR="001663B2">
        <w:rPr>
          <w:lang w:eastAsia="en-GB"/>
        </w:rPr>
        <w:instrText xml:space="preserve"> ADDIN EN.CITE </w:instrText>
      </w:r>
      <w:r w:rsidR="001663B2">
        <w:rPr>
          <w:lang w:eastAsia="en-GB"/>
        </w:rPr>
        <w:fldChar w:fldCharType="begin">
          <w:fldData xml:space="preserve">PEVuZE5vdGU+PENpdGU+PEF1dGhvcj5IZWlub25lbjwvQXV0aG9yPjxZZWFyPjIwMTE8L1llYXI+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</w:fldData>
        </w:fldChar>
      </w:r>
      <w:r w:rsidR="001663B2">
        <w:rPr>
          <w:lang w:eastAsia="en-GB"/>
        </w:rPr>
        <w:instrText xml:space="preserve"> ADDIN EN.CITE.DATA </w:instrText>
      </w:r>
      <w:r w:rsidR="001663B2">
        <w:rPr>
          <w:lang w:eastAsia="en-GB"/>
        </w:rPr>
      </w:r>
      <w:r w:rsidR="001663B2">
        <w:rPr>
          <w:lang w:eastAsia="en-GB"/>
        </w:rPr>
        <w:fldChar w:fldCharType="end"/>
      </w:r>
      <w:r w:rsidR="00522FD3">
        <w:rPr>
          <w:lang w:eastAsia="en-GB"/>
        </w:rPr>
      </w:r>
      <w:r w:rsidR="00522FD3">
        <w:rPr>
          <w:lang w:eastAsia="en-GB"/>
        </w:rPr>
        <w:fldChar w:fldCharType="separate"/>
      </w:r>
      <w:r w:rsidR="001663B2">
        <w:rPr>
          <w:noProof/>
          <w:lang w:eastAsia="en-GB"/>
        </w:rPr>
        <w:t>[38-41]</w:t>
      </w:r>
      <w:r w:rsidR="00522FD3">
        <w:rPr>
          <w:lang w:eastAsia="en-GB"/>
        </w:rPr>
        <w:fldChar w:fldCharType="end"/>
      </w:r>
      <w:r w:rsidR="00F653C6">
        <w:rPr>
          <w:lang w:eastAsia="en-GB"/>
        </w:rPr>
        <w:t xml:space="preserve">. </w:t>
      </w:r>
      <w:r w:rsidR="00594039">
        <w:rPr>
          <w:lang w:eastAsia="en-GB"/>
        </w:rPr>
        <w:t xml:space="preserve">But </w:t>
      </w:r>
      <w:r w:rsidR="00F653C6">
        <w:rPr>
          <w:lang w:eastAsia="en-GB"/>
        </w:rPr>
        <w:t>difference</w:t>
      </w:r>
      <w:r w:rsidR="004412CF">
        <w:rPr>
          <w:lang w:eastAsia="en-GB"/>
        </w:rPr>
        <w:t>s</w:t>
      </w:r>
      <w:r w:rsidR="00F653C6">
        <w:rPr>
          <w:lang w:eastAsia="en-GB"/>
        </w:rPr>
        <w:t xml:space="preserve"> in average</w:t>
      </w:r>
      <w:r w:rsidR="004412CF">
        <w:rPr>
          <w:lang w:eastAsia="en-GB"/>
        </w:rPr>
        <w:t xml:space="preserve"> household</w:t>
      </w:r>
      <w:r w:rsidR="00F653C6">
        <w:rPr>
          <w:lang w:eastAsia="en-GB"/>
        </w:rPr>
        <w:t xml:space="preserve"> income between wealthy and poorer cities within a country </w:t>
      </w:r>
      <w:r w:rsidR="004412CF">
        <w:rPr>
          <w:lang w:eastAsia="en-GB"/>
        </w:rPr>
        <w:t>are</w:t>
      </w:r>
      <w:r w:rsidR="0043367C">
        <w:rPr>
          <w:lang w:eastAsia="en-GB"/>
        </w:rPr>
        <w:t xml:space="preserve"> generally </w:t>
      </w:r>
      <w:r w:rsidR="00F653C6">
        <w:rPr>
          <w:lang w:eastAsia="en-GB"/>
        </w:rPr>
        <w:t xml:space="preserve">much smaller than differences between the upper and lower ends of the national population’s income distribution. </w:t>
      </w:r>
      <w:r w:rsidR="0043367C" w:rsidRPr="00522FD3">
        <w:rPr>
          <w:lang w:eastAsia="en-GB"/>
        </w:rPr>
        <w:t>Within the UK</w:t>
      </w:r>
      <w:r w:rsidR="0043367C" w:rsidRPr="00522FD3">
        <w:t>,</w:t>
      </w:r>
      <w:r w:rsidR="0043367C">
        <w:rPr>
          <w:lang w:eastAsia="en-GB"/>
        </w:rPr>
        <w:t xml:space="preserve"> </w:t>
      </w:r>
      <w:r w:rsidR="00CD5C6F">
        <w:rPr>
          <w:lang w:eastAsia="en-GB"/>
        </w:rPr>
        <w:t xml:space="preserve">for example, </w:t>
      </w:r>
      <w:r w:rsidR="0043367C">
        <w:rPr>
          <w:lang w:eastAsia="en-GB"/>
        </w:rPr>
        <w:t xml:space="preserve">the average income in London </w:t>
      </w:r>
      <w:r w:rsidR="0043367C" w:rsidRPr="00522FD3">
        <w:t xml:space="preserve">is </w:t>
      </w:r>
      <w:r w:rsidR="0043367C" w:rsidRPr="00522FD3">
        <w:rPr>
          <w:lang w:eastAsia="en-GB"/>
        </w:rPr>
        <w:t>barely twice</w:t>
      </w:r>
      <w:r w:rsidR="0043367C" w:rsidRPr="00522FD3">
        <w:t xml:space="preserve"> that</w:t>
      </w:r>
      <w:r w:rsidR="0043367C">
        <w:rPr>
          <w:lang w:eastAsia="en-GB"/>
        </w:rPr>
        <w:t xml:space="preserve"> </w:t>
      </w:r>
      <w:r w:rsidR="00CD5C6F">
        <w:rPr>
          <w:lang w:eastAsia="en-GB"/>
        </w:rPr>
        <w:t xml:space="preserve">of </w:t>
      </w:r>
      <w:r w:rsidR="0043367C">
        <w:rPr>
          <w:lang w:eastAsia="en-GB"/>
        </w:rPr>
        <w:t>lo</w:t>
      </w:r>
      <w:r w:rsidR="00CD5C6F">
        <w:rPr>
          <w:lang w:eastAsia="en-GB"/>
        </w:rPr>
        <w:t>w</w:t>
      </w:r>
      <w:r w:rsidR="001343BB">
        <w:rPr>
          <w:lang w:eastAsia="en-GB"/>
        </w:rPr>
        <w:t>-income cities</w:t>
      </w:r>
      <w:r w:rsidR="00485319">
        <w:rPr>
          <w:lang w:eastAsia="en-GB"/>
        </w:rPr>
        <w:t xml:space="preserve"> such as Bradford</w:t>
      </w:r>
      <w:r w:rsidR="00522FD3">
        <w:rPr>
          <w:rStyle w:val="FootnoteReference"/>
          <w:lang w:eastAsia="en-GB"/>
        </w:rPr>
        <w:footnoteReference w:id="3"/>
      </w:r>
      <w:r w:rsidR="00524A9F">
        <w:rPr>
          <w:lang w:eastAsia="en-GB"/>
        </w:rPr>
        <w:t>.</w:t>
      </w:r>
      <w:r w:rsidR="0043367C">
        <w:rPr>
          <w:lang w:eastAsia="en-GB"/>
        </w:rPr>
        <w:t xml:space="preserve"> </w:t>
      </w:r>
      <w:r w:rsidR="00524A9F">
        <w:rPr>
          <w:lang w:eastAsia="en-GB"/>
        </w:rPr>
        <w:t>B</w:t>
      </w:r>
      <w:r w:rsidR="0043367C">
        <w:rPr>
          <w:lang w:eastAsia="en-GB"/>
        </w:rPr>
        <w:t xml:space="preserve">ut </w:t>
      </w:r>
      <w:r w:rsidR="00485319">
        <w:rPr>
          <w:lang w:eastAsia="en-GB"/>
        </w:rPr>
        <w:t xml:space="preserve">nationally </w:t>
      </w:r>
      <w:r w:rsidR="0043367C">
        <w:rPr>
          <w:lang w:eastAsia="en-GB"/>
        </w:rPr>
        <w:t xml:space="preserve">the </w:t>
      </w:r>
      <w:r w:rsidR="004412CF">
        <w:rPr>
          <w:lang w:eastAsia="en-GB"/>
        </w:rPr>
        <w:t xml:space="preserve">income of the </w:t>
      </w:r>
      <w:r w:rsidR="00CC5D55">
        <w:rPr>
          <w:lang w:eastAsia="en-GB"/>
        </w:rPr>
        <w:t>richest</w:t>
      </w:r>
      <w:r w:rsidR="0043367C">
        <w:rPr>
          <w:lang w:eastAsia="en-GB"/>
        </w:rPr>
        <w:t xml:space="preserve"> </w:t>
      </w:r>
      <w:r w:rsidR="00485319">
        <w:rPr>
          <w:lang w:eastAsia="en-GB"/>
        </w:rPr>
        <w:t>10%</w:t>
      </w:r>
      <w:r w:rsidR="001343BB">
        <w:rPr>
          <w:lang w:eastAsia="en-GB"/>
        </w:rPr>
        <w:t xml:space="preserve"> </w:t>
      </w:r>
      <w:r w:rsidR="004412CF">
        <w:rPr>
          <w:lang w:eastAsia="en-GB"/>
        </w:rPr>
        <w:t xml:space="preserve">of households </w:t>
      </w:r>
      <w:r w:rsidR="001343BB">
        <w:rPr>
          <w:lang w:eastAsia="en-GB"/>
        </w:rPr>
        <w:t xml:space="preserve">is approximately ten times that of the </w:t>
      </w:r>
      <w:r w:rsidR="00CC5D55">
        <w:rPr>
          <w:lang w:eastAsia="en-GB"/>
        </w:rPr>
        <w:t>poorest</w:t>
      </w:r>
      <w:r w:rsidR="00485319">
        <w:rPr>
          <w:lang w:eastAsia="en-GB"/>
        </w:rPr>
        <w:t xml:space="preserve"> 10%</w:t>
      </w:r>
      <w:r w:rsidR="001343BB">
        <w:rPr>
          <w:lang w:eastAsia="en-GB"/>
        </w:rPr>
        <w:t>.</w:t>
      </w:r>
      <w:r w:rsidR="00080932">
        <w:rPr>
          <w:lang w:eastAsia="en-GB"/>
        </w:rPr>
        <w:t xml:space="preserve"> </w:t>
      </w:r>
      <w:r w:rsidR="00BB0BBB">
        <w:rPr>
          <w:lang w:eastAsia="en-GB"/>
        </w:rPr>
        <w:t>A</w:t>
      </w:r>
      <w:r w:rsidR="00080932">
        <w:rPr>
          <w:lang w:eastAsia="en-GB"/>
        </w:rPr>
        <w:t xml:space="preserve"> similarly large inequality of income can be seen within cities</w:t>
      </w:r>
      <w:r w:rsidR="00CB0101">
        <w:rPr>
          <w:lang w:eastAsia="en-GB"/>
        </w:rPr>
        <w:t xml:space="preserve"> themselves</w:t>
      </w:r>
      <w:r w:rsidR="00091EEB">
        <w:rPr>
          <w:lang w:eastAsia="en-GB"/>
        </w:rPr>
        <w:t xml:space="preserve">, such as in London. </w:t>
      </w:r>
      <w:r w:rsidR="009D256A">
        <w:rPr>
          <w:lang w:eastAsia="en-GB"/>
        </w:rPr>
        <w:t>Although</w:t>
      </w:r>
      <w:r w:rsidR="00CB0101">
        <w:rPr>
          <w:lang w:eastAsia="en-GB"/>
        </w:rPr>
        <w:t xml:space="preserve"> </w:t>
      </w:r>
      <w:r w:rsidR="00BB0BBB">
        <w:rPr>
          <w:lang w:eastAsia="en-GB"/>
        </w:rPr>
        <w:t xml:space="preserve">variations </w:t>
      </w:r>
      <w:r w:rsidR="00CB0101">
        <w:rPr>
          <w:lang w:eastAsia="en-GB"/>
        </w:rPr>
        <w:t xml:space="preserve">in average income </w:t>
      </w:r>
      <w:r w:rsidR="00BB0BBB">
        <w:rPr>
          <w:lang w:eastAsia="en-GB"/>
        </w:rPr>
        <w:t xml:space="preserve">between cities may be </w:t>
      </w:r>
      <w:r w:rsidR="00CB0101">
        <w:rPr>
          <w:lang w:eastAsia="en-GB"/>
        </w:rPr>
        <w:t>more significant</w:t>
      </w:r>
      <w:r w:rsidR="00CB0101" w:rsidRPr="00CB0101">
        <w:rPr>
          <w:lang w:eastAsia="en-GB"/>
        </w:rPr>
        <w:t xml:space="preserve"> </w:t>
      </w:r>
      <w:r w:rsidR="00CB0101">
        <w:rPr>
          <w:lang w:eastAsia="en-GB"/>
        </w:rPr>
        <w:t>for industrialising countries like China</w:t>
      </w:r>
      <w:r w:rsidR="00C31D51">
        <w:rPr>
          <w:lang w:eastAsia="en-GB"/>
        </w:rPr>
        <w:t xml:space="preserve"> and India</w:t>
      </w:r>
      <w:r w:rsidR="00BB0BBB">
        <w:rPr>
          <w:lang w:eastAsia="en-GB"/>
        </w:rPr>
        <w:t xml:space="preserve">, </w:t>
      </w:r>
      <w:r w:rsidR="00CB0101">
        <w:rPr>
          <w:lang w:eastAsia="en-GB"/>
        </w:rPr>
        <w:t>these</w:t>
      </w:r>
      <w:r w:rsidR="00BB0BBB">
        <w:rPr>
          <w:lang w:eastAsia="en-GB"/>
        </w:rPr>
        <w:t xml:space="preserve"> are still overshadowed by </w:t>
      </w:r>
      <w:r w:rsidR="00CB0101">
        <w:rPr>
          <w:lang w:eastAsia="en-GB"/>
        </w:rPr>
        <w:t>broader</w:t>
      </w:r>
      <w:r w:rsidR="00BB0BBB">
        <w:rPr>
          <w:lang w:eastAsia="en-GB"/>
        </w:rPr>
        <w:t xml:space="preserve"> income inequalities</w:t>
      </w:r>
      <w:r w:rsidR="00091EEB">
        <w:rPr>
          <w:rStyle w:val="FootnoteReference"/>
          <w:lang w:eastAsia="en-GB"/>
        </w:rPr>
        <w:footnoteReference w:id="4"/>
      </w:r>
      <w:r w:rsidR="00BB0BBB">
        <w:rPr>
          <w:lang w:eastAsia="en-GB"/>
        </w:rPr>
        <w:t>.</w:t>
      </w:r>
    </w:p>
    <w:p w14:paraId="412EB5C6" w14:textId="71AF1121" w:rsidR="00BD6D65" w:rsidRDefault="005C0321" w:rsidP="001663B2">
      <w:pPr>
        <w:rPr>
          <w:lang w:eastAsia="en-GB"/>
        </w:rPr>
      </w:pPr>
      <w:r>
        <w:rPr>
          <w:lang w:eastAsia="en-GB"/>
        </w:rPr>
        <w:t>In this sense,</w:t>
      </w:r>
      <w:r w:rsidR="00485319">
        <w:rPr>
          <w:lang w:eastAsia="en-GB"/>
        </w:rPr>
        <w:t xml:space="preserve"> t</w:t>
      </w:r>
      <w:r w:rsidR="000E4765">
        <w:rPr>
          <w:lang w:eastAsia="en-GB"/>
        </w:rPr>
        <w:t xml:space="preserve">aking the city as a unit of analysis for carbon footprint studies </w:t>
      </w:r>
      <w:r>
        <w:rPr>
          <w:lang w:eastAsia="en-GB"/>
        </w:rPr>
        <w:t>does not follow</w:t>
      </w:r>
      <w:r w:rsidR="000E4765">
        <w:rPr>
          <w:lang w:eastAsia="en-GB"/>
        </w:rPr>
        <w:t xml:space="preserve"> </w:t>
      </w:r>
      <w:r w:rsidR="00325DAD">
        <w:rPr>
          <w:lang w:eastAsia="en-GB"/>
        </w:rPr>
        <w:t xml:space="preserve">neatly </w:t>
      </w:r>
      <w:r>
        <w:rPr>
          <w:lang w:eastAsia="en-GB"/>
        </w:rPr>
        <w:t xml:space="preserve">from </w:t>
      </w:r>
      <w:r w:rsidR="00047740">
        <w:rPr>
          <w:lang w:eastAsia="en-GB"/>
        </w:rPr>
        <w:t xml:space="preserve">perhaps </w:t>
      </w:r>
      <w:r w:rsidR="00325DAD">
        <w:rPr>
          <w:lang w:eastAsia="en-GB"/>
        </w:rPr>
        <w:t xml:space="preserve">the </w:t>
      </w:r>
      <w:r w:rsidR="004412CF">
        <w:rPr>
          <w:lang w:eastAsia="en-GB"/>
        </w:rPr>
        <w:t>key finding</w:t>
      </w:r>
      <w:r w:rsidR="000E4765">
        <w:rPr>
          <w:lang w:eastAsia="en-GB"/>
        </w:rPr>
        <w:t xml:space="preserve"> of consum</w:t>
      </w:r>
      <w:r w:rsidR="00080932">
        <w:rPr>
          <w:lang w:eastAsia="en-GB"/>
        </w:rPr>
        <w:t>ption-based emissions research.</w:t>
      </w:r>
      <w:r w:rsidR="00DE7B63">
        <w:rPr>
          <w:lang w:eastAsia="en-GB"/>
        </w:rPr>
        <w:t xml:space="preserve"> </w:t>
      </w:r>
      <w:r w:rsidR="00594039">
        <w:rPr>
          <w:lang w:eastAsia="en-GB"/>
        </w:rPr>
        <w:t>Further</w:t>
      </w:r>
      <w:r w:rsidR="001C4F5F">
        <w:rPr>
          <w:lang w:eastAsia="en-GB"/>
        </w:rPr>
        <w:t>, o</w:t>
      </w:r>
      <w:r w:rsidR="001C4F5F" w:rsidRPr="001311A9">
        <w:rPr>
          <w:lang w:eastAsia="en-GB"/>
        </w:rPr>
        <w:t xml:space="preserve">nce </w:t>
      </w:r>
      <w:r w:rsidR="00DE7B63">
        <w:rPr>
          <w:lang w:eastAsia="en-GB"/>
        </w:rPr>
        <w:t xml:space="preserve">we as </w:t>
      </w:r>
      <w:r w:rsidR="001C4F5F" w:rsidRPr="001311A9">
        <w:rPr>
          <w:lang w:eastAsia="en-GB"/>
        </w:rPr>
        <w:t>researchers</w:t>
      </w:r>
      <w:r w:rsidR="00DE7B63">
        <w:rPr>
          <w:lang w:eastAsia="en-GB"/>
        </w:rPr>
        <w:t xml:space="preserve"> or policy m</w:t>
      </w:r>
      <w:r w:rsidR="00047740">
        <w:rPr>
          <w:lang w:eastAsia="en-GB"/>
        </w:rPr>
        <w:t>akers (or, of course, citizens)</w:t>
      </w:r>
      <w:r w:rsidR="001C4F5F" w:rsidRPr="001311A9">
        <w:rPr>
          <w:lang w:eastAsia="en-GB"/>
        </w:rPr>
        <w:t xml:space="preserve"> </w:t>
      </w:r>
      <w:r w:rsidR="001C4F5F">
        <w:rPr>
          <w:lang w:eastAsia="en-GB"/>
        </w:rPr>
        <w:t xml:space="preserve">have in front of </w:t>
      </w:r>
      <w:r w:rsidR="00DE7B63">
        <w:rPr>
          <w:lang w:eastAsia="en-GB"/>
        </w:rPr>
        <w:t>us</w:t>
      </w:r>
      <w:r w:rsidR="001C4F5F" w:rsidRPr="001311A9">
        <w:rPr>
          <w:lang w:eastAsia="en-GB"/>
        </w:rPr>
        <w:t xml:space="preserve"> </w:t>
      </w:r>
      <w:r w:rsidR="001C4F5F">
        <w:rPr>
          <w:lang w:eastAsia="en-GB"/>
        </w:rPr>
        <w:t xml:space="preserve">data </w:t>
      </w:r>
      <w:r w:rsidR="00BD6D65">
        <w:rPr>
          <w:lang w:eastAsia="en-GB"/>
        </w:rPr>
        <w:t>describing ‘</w:t>
      </w:r>
      <w:r w:rsidR="001C4F5F">
        <w:rPr>
          <w:lang w:eastAsia="en-GB"/>
        </w:rPr>
        <w:t xml:space="preserve">the average carbon footprint of a </w:t>
      </w:r>
      <w:r w:rsidR="001C4F5F" w:rsidRPr="001311A9">
        <w:rPr>
          <w:lang w:eastAsia="en-GB"/>
        </w:rPr>
        <w:t>city</w:t>
      </w:r>
      <w:r w:rsidR="00BD6D65">
        <w:rPr>
          <w:lang w:eastAsia="en-GB"/>
        </w:rPr>
        <w:t>’</w:t>
      </w:r>
      <w:r w:rsidR="001C4F5F" w:rsidRPr="001311A9">
        <w:rPr>
          <w:lang w:eastAsia="en-GB"/>
        </w:rPr>
        <w:t xml:space="preserve"> </w:t>
      </w:r>
      <w:r w:rsidR="001C4F5F">
        <w:rPr>
          <w:lang w:eastAsia="en-GB"/>
        </w:rPr>
        <w:t>it is all too easy</w:t>
      </w:r>
      <w:r w:rsidR="001C4F5F" w:rsidRPr="001311A9">
        <w:rPr>
          <w:lang w:eastAsia="en-GB"/>
        </w:rPr>
        <w:t xml:space="preserve"> </w:t>
      </w:r>
      <w:r w:rsidR="001C4F5F">
        <w:rPr>
          <w:lang w:eastAsia="en-GB"/>
        </w:rPr>
        <w:t>to see e</w:t>
      </w:r>
      <w:r w:rsidR="00BD6D65">
        <w:rPr>
          <w:lang w:eastAsia="en-GB"/>
        </w:rPr>
        <w:t xml:space="preserve">verything in terms of </w:t>
      </w:r>
      <w:r w:rsidR="00DE7B63">
        <w:rPr>
          <w:lang w:eastAsia="en-GB"/>
        </w:rPr>
        <w:t>an</w:t>
      </w:r>
      <w:r w:rsidR="001C4F5F" w:rsidRPr="001311A9">
        <w:rPr>
          <w:lang w:eastAsia="en-GB"/>
        </w:rPr>
        <w:t xml:space="preserve"> </w:t>
      </w:r>
      <w:r w:rsidR="00594039">
        <w:rPr>
          <w:lang w:eastAsia="en-GB"/>
        </w:rPr>
        <w:t>‘</w:t>
      </w:r>
      <w:r w:rsidR="00BD6D65">
        <w:rPr>
          <w:lang w:eastAsia="en-GB"/>
        </w:rPr>
        <w:t>average</w:t>
      </w:r>
      <w:r w:rsidR="00594039">
        <w:rPr>
          <w:lang w:eastAsia="en-GB"/>
        </w:rPr>
        <w:t xml:space="preserve">’ </w:t>
      </w:r>
      <w:r w:rsidR="001C4F5F" w:rsidRPr="001311A9">
        <w:rPr>
          <w:lang w:eastAsia="en-GB"/>
        </w:rPr>
        <w:t>resident of Londo</w:t>
      </w:r>
      <w:r w:rsidR="00DE7B63">
        <w:rPr>
          <w:lang w:eastAsia="en-GB"/>
        </w:rPr>
        <w:t>n or Kolkata or Tokyo.</w:t>
      </w:r>
      <w:r w:rsidR="001C4F5F">
        <w:rPr>
          <w:lang w:eastAsia="en-GB"/>
        </w:rPr>
        <w:t xml:space="preserve"> </w:t>
      </w:r>
      <w:r w:rsidR="00DE7B63">
        <w:rPr>
          <w:lang w:eastAsia="en-GB"/>
        </w:rPr>
        <w:t>This leaves</w:t>
      </w:r>
      <w:r w:rsidR="00BD6D65">
        <w:rPr>
          <w:lang w:eastAsia="en-GB"/>
        </w:rPr>
        <w:t xml:space="preserve"> </w:t>
      </w:r>
      <w:r w:rsidR="001C4F5F" w:rsidRPr="001311A9">
        <w:rPr>
          <w:lang w:eastAsia="en-GB"/>
        </w:rPr>
        <w:t xml:space="preserve">the huge inequalities in carbon emissions </w:t>
      </w:r>
      <w:r w:rsidR="001C4F5F">
        <w:rPr>
          <w:lang w:eastAsia="en-GB"/>
        </w:rPr>
        <w:t>that exists between the richest and</w:t>
      </w:r>
      <w:r w:rsidR="001C4F5F" w:rsidRPr="001311A9">
        <w:rPr>
          <w:lang w:eastAsia="en-GB"/>
        </w:rPr>
        <w:t xml:space="preserve"> poorest residents </w:t>
      </w:r>
      <w:r w:rsidR="001C4F5F">
        <w:rPr>
          <w:lang w:eastAsia="en-GB"/>
        </w:rPr>
        <w:t>within such</w:t>
      </w:r>
      <w:r w:rsidR="001C4F5F" w:rsidRPr="001311A9">
        <w:rPr>
          <w:lang w:eastAsia="en-GB"/>
        </w:rPr>
        <w:t xml:space="preserve"> cities</w:t>
      </w:r>
      <w:r w:rsidR="00BD6D65">
        <w:rPr>
          <w:lang w:eastAsia="en-GB"/>
        </w:rPr>
        <w:t xml:space="preserve"> obscured</w:t>
      </w:r>
      <w:r w:rsidR="007D5780">
        <w:rPr>
          <w:lang w:eastAsia="en-GB"/>
        </w:rPr>
        <w:t xml:space="preserve"> </w:t>
      </w:r>
      <w:r w:rsidR="007D5780">
        <w:rPr>
          <w:lang w:eastAsia="en-GB"/>
        </w:rPr>
        <w:fldChar w:fldCharType="begin"/>
      </w:r>
      <w:r w:rsidR="001663B2">
        <w:rPr>
          <w:lang w:eastAsia="en-GB"/>
        </w:rPr>
        <w:instrText xml:space="preserve"> ADDIN EN.CITE &lt;EndNote&gt;&lt;Cite&gt;&lt;Author&gt;Hoornweg&lt;/Author&gt;&lt;Year&gt;2011&lt;/Year&gt;&lt;RecNum&gt;605&lt;/RecNum&gt;&lt;DisplayText&gt;[33]&lt;/DisplayText&gt;&lt;record&gt;&lt;rec-number&gt;605&lt;/rec-number&gt;&lt;foreign-keys&gt;&lt;key app="EN" db-id="trp9sxavnrpwwyeprv75wfdvdzzdv5x20asz" timestamp="1522842208"&gt;605&lt;/key&gt;&lt;/foreign-keys&gt;&lt;ref-type name="Journal Article"&gt;17&lt;/ref-type&gt;&lt;contributors&gt;&lt;authors&gt;&lt;author&gt;Daniel Hoornweg&lt;/author&gt;&lt;author&gt;Lorraine Sugar&lt;/author&gt;&lt;author&gt;Claudia Lorena Trejos Gómez&lt;/author&gt;&lt;/authors&gt;&lt;/contributors&gt;&lt;titles&gt;&lt;title&gt;Cities and greenhouse gas emissions: moving forward&lt;/title&gt;&lt;secondary-title&gt;Environment and Urbanization&lt;/secondary-title&gt;&lt;/titles&gt;&lt;periodical&gt;&lt;full-title&gt;Environment and Urbanization&lt;/full-title&gt;&lt;/periodical&gt;&lt;pages&gt;207-227&lt;/pages&gt;&lt;volume&gt;23&lt;/volume&gt;&lt;number&gt;1&lt;/number&gt;&lt;keywords&gt;&lt;keyword&gt;cities,climate change,scope of emissions,urban GHG emissions,urban policy complementarities&lt;/keyword&gt;&lt;/keywords&gt;&lt;dates&gt;&lt;year&gt;2011&lt;/year&gt;&lt;/dates&gt;&lt;urls&gt;&lt;related-urls&gt;&lt;url&gt;http://journals.sagepub.com/doi/abs/10.1177/0956247810392270&lt;/url&gt;&lt;url&gt;http://journals.sagepub.com/doi/pdf/10.1177/0956247810392270&lt;/url&gt;&lt;/related-urls&gt;&lt;/urls&gt;&lt;electronic-resource-num&gt;10.1177/0956247810392270&lt;/electronic-resource-num&gt;&lt;/record&gt;&lt;/Cite&gt;&lt;/EndNote&gt;</w:instrText>
      </w:r>
      <w:r w:rsidR="007D5780">
        <w:rPr>
          <w:lang w:eastAsia="en-GB"/>
        </w:rPr>
        <w:fldChar w:fldCharType="separate"/>
      </w:r>
      <w:r w:rsidR="001663B2">
        <w:rPr>
          <w:noProof/>
          <w:lang w:eastAsia="en-GB"/>
        </w:rPr>
        <w:t>[33]</w:t>
      </w:r>
      <w:r w:rsidR="007D5780">
        <w:rPr>
          <w:lang w:eastAsia="en-GB"/>
        </w:rPr>
        <w:fldChar w:fldCharType="end"/>
      </w:r>
      <w:r w:rsidR="00BD6D65">
        <w:rPr>
          <w:lang w:eastAsia="en-GB"/>
        </w:rPr>
        <w:t>.</w:t>
      </w:r>
    </w:p>
    <w:p w14:paraId="6D48D79D" w14:textId="3F03B1D8" w:rsidR="009D48E2" w:rsidRDefault="00BD6D65" w:rsidP="009D48E2">
      <w:pPr>
        <w:rPr>
          <w:lang w:eastAsia="en-GB"/>
        </w:rPr>
      </w:pPr>
      <w:r>
        <w:rPr>
          <w:lang w:eastAsia="en-GB"/>
        </w:rPr>
        <w:t>It could be argued</w:t>
      </w:r>
      <w:r w:rsidR="009D256A">
        <w:rPr>
          <w:lang w:eastAsia="en-GB"/>
        </w:rPr>
        <w:t>,</w:t>
      </w:r>
      <w:r>
        <w:rPr>
          <w:lang w:eastAsia="en-GB"/>
        </w:rPr>
        <w:t xml:space="preserve"> therefore, that when moving from national to</w:t>
      </w:r>
      <w:r w:rsidR="001C4F5F" w:rsidRPr="001311A9">
        <w:rPr>
          <w:lang w:eastAsia="en-GB"/>
        </w:rPr>
        <w:t xml:space="preserve"> subnational </w:t>
      </w:r>
      <w:r>
        <w:rPr>
          <w:lang w:eastAsia="en-GB"/>
        </w:rPr>
        <w:t xml:space="preserve">carbon footprint accounting, different </w:t>
      </w:r>
      <w:r w:rsidR="001C4F5F" w:rsidRPr="001311A9">
        <w:rPr>
          <w:lang w:eastAsia="en-GB"/>
        </w:rPr>
        <w:t>unit</w:t>
      </w:r>
      <w:r>
        <w:rPr>
          <w:lang w:eastAsia="en-GB"/>
        </w:rPr>
        <w:t>s of analysis are appropriate for different components of the</w:t>
      </w:r>
      <w:r w:rsidR="001C4F5F" w:rsidRPr="001311A9">
        <w:rPr>
          <w:lang w:eastAsia="en-GB"/>
        </w:rPr>
        <w:t xml:space="preserve"> </w:t>
      </w:r>
      <w:r>
        <w:rPr>
          <w:lang w:eastAsia="en-GB"/>
        </w:rPr>
        <w:t>footprint</w:t>
      </w:r>
      <w:r w:rsidR="001C4F5F" w:rsidRPr="001311A9">
        <w:rPr>
          <w:lang w:eastAsia="en-GB"/>
        </w:rPr>
        <w:t>.</w:t>
      </w:r>
    </w:p>
    <w:p w14:paraId="3D75F615" w14:textId="0DBC3424" w:rsidR="009A3537" w:rsidRDefault="008534E1" w:rsidP="009D48E2">
      <w:pPr>
        <w:rPr>
          <w:lang w:eastAsia="en-GB"/>
        </w:rPr>
      </w:pPr>
      <w:r>
        <w:rPr>
          <w:lang w:eastAsia="en-GB"/>
        </w:rPr>
        <w:t xml:space="preserve">For household footprints, using income deciles or similar demographics makes most sense for consumer-responsibility, as variation between people within each decile will likely be much smaller than variations between people within a city. </w:t>
      </w:r>
      <w:r w:rsidR="00B11E6A">
        <w:rPr>
          <w:lang w:eastAsia="en-GB"/>
        </w:rPr>
        <w:t>S</w:t>
      </w:r>
      <w:r>
        <w:rPr>
          <w:lang w:eastAsia="en-GB"/>
        </w:rPr>
        <w:t xml:space="preserve">uch an approach could be </w:t>
      </w:r>
      <w:r w:rsidR="002E1E0E">
        <w:rPr>
          <w:lang w:eastAsia="en-GB"/>
        </w:rPr>
        <w:t>more relevant</w:t>
      </w:r>
      <w:r>
        <w:rPr>
          <w:lang w:eastAsia="en-GB"/>
        </w:rPr>
        <w:t xml:space="preserve"> as well</w:t>
      </w:r>
      <w:r w:rsidR="00B11E6A">
        <w:rPr>
          <w:lang w:eastAsia="en-GB"/>
        </w:rPr>
        <w:t xml:space="preserve"> given </w:t>
      </w:r>
      <w:r w:rsidR="00B11E6A">
        <w:rPr>
          <w:lang w:eastAsia="en-GB"/>
        </w:rPr>
        <w:lastRenderedPageBreak/>
        <w:t>how regulations may work</w:t>
      </w:r>
      <w:r>
        <w:rPr>
          <w:lang w:eastAsia="en-GB"/>
        </w:rPr>
        <w:t>: progressively increasing taxes on flying, for example, would be far more likely to be implemented nationally</w:t>
      </w:r>
      <w:r w:rsidR="002E1E0E">
        <w:rPr>
          <w:lang w:eastAsia="en-GB"/>
        </w:rPr>
        <w:t xml:space="preserve"> than at the city-level</w:t>
      </w:r>
      <w:r>
        <w:rPr>
          <w:lang w:eastAsia="en-GB"/>
        </w:rPr>
        <w:t xml:space="preserve">, </w:t>
      </w:r>
      <w:r w:rsidR="002E1E0E">
        <w:rPr>
          <w:lang w:eastAsia="en-GB"/>
        </w:rPr>
        <w:t xml:space="preserve">and </w:t>
      </w:r>
      <w:r>
        <w:rPr>
          <w:lang w:eastAsia="en-GB"/>
        </w:rPr>
        <w:t xml:space="preserve">would primarily affect higher income groups. </w:t>
      </w:r>
      <w:r w:rsidR="00524A9F" w:rsidRPr="009D48E2">
        <w:rPr>
          <w:highlight w:val="yellow"/>
          <w:lang w:eastAsia="en-GB"/>
        </w:rPr>
        <w:t xml:space="preserve">One may crudely </w:t>
      </w:r>
      <w:r w:rsidR="009D48E2" w:rsidRPr="009D48E2">
        <w:rPr>
          <w:highlight w:val="yellow"/>
          <w:lang w:eastAsia="en-GB"/>
        </w:rPr>
        <w:t>summarise</w:t>
      </w:r>
      <w:r w:rsidR="00524A9F" w:rsidRPr="009D48E2">
        <w:rPr>
          <w:highlight w:val="yellow"/>
          <w:lang w:eastAsia="en-GB"/>
        </w:rPr>
        <w:t xml:space="preserve"> that city-scale carbon footprint accounting </w:t>
      </w:r>
      <w:r w:rsidR="00C679E9" w:rsidRPr="009D48E2">
        <w:rPr>
          <w:highlight w:val="yellow"/>
          <w:lang w:eastAsia="en-GB"/>
        </w:rPr>
        <w:t xml:space="preserve">may simply end up </w:t>
      </w:r>
      <w:r w:rsidR="00524A9F" w:rsidRPr="009D48E2">
        <w:rPr>
          <w:highlight w:val="yellow"/>
          <w:lang w:eastAsia="en-GB"/>
        </w:rPr>
        <w:t>partition</w:t>
      </w:r>
      <w:r w:rsidR="00C679E9" w:rsidRPr="009D48E2">
        <w:rPr>
          <w:highlight w:val="yellow"/>
          <w:lang w:eastAsia="en-GB"/>
        </w:rPr>
        <w:t>ing</w:t>
      </w:r>
      <w:r w:rsidR="00524A9F" w:rsidRPr="009D48E2">
        <w:rPr>
          <w:highlight w:val="yellow"/>
          <w:lang w:eastAsia="en-GB"/>
        </w:rPr>
        <w:t xml:space="preserve"> high-income, high-consuming, high-impact consumers into relatively arbitrary geographical units, and then </w:t>
      </w:r>
      <w:r w:rsidR="00C679E9" w:rsidRPr="009D48E2">
        <w:rPr>
          <w:highlight w:val="yellow"/>
          <w:lang w:eastAsia="en-GB"/>
        </w:rPr>
        <w:t>placing</w:t>
      </w:r>
      <w:r w:rsidR="00524A9F" w:rsidRPr="009D48E2">
        <w:rPr>
          <w:highlight w:val="yellow"/>
          <w:lang w:eastAsia="en-GB"/>
        </w:rPr>
        <w:t xml:space="preserve"> their emissions under the remit of local urban governments.</w:t>
      </w:r>
    </w:p>
    <w:p w14:paraId="63686C8D" w14:textId="3DAA30BA" w:rsidR="00FE69B4" w:rsidRDefault="009A3537">
      <w:pPr>
        <w:rPr>
          <w:lang w:eastAsia="en-GB"/>
        </w:rPr>
      </w:pPr>
      <w:r>
        <w:rPr>
          <w:lang w:eastAsia="en-GB"/>
        </w:rPr>
        <w:t>In contrast, however, f</w:t>
      </w:r>
      <w:r w:rsidR="009B6F78">
        <w:rPr>
          <w:lang w:eastAsia="en-GB"/>
        </w:rPr>
        <w:t>or government and capital-related carbon footprint</w:t>
      </w:r>
      <w:r w:rsidR="008D5196">
        <w:rPr>
          <w:lang w:eastAsia="en-GB"/>
        </w:rPr>
        <w:t>s</w:t>
      </w:r>
      <w:r w:rsidR="008534E1">
        <w:rPr>
          <w:lang w:eastAsia="en-GB"/>
        </w:rPr>
        <w:t xml:space="preserve"> it s</w:t>
      </w:r>
      <w:r w:rsidR="009B6F78">
        <w:rPr>
          <w:lang w:eastAsia="en-GB"/>
        </w:rPr>
        <w:t>eems</w:t>
      </w:r>
      <w:r w:rsidR="008534E1">
        <w:rPr>
          <w:lang w:eastAsia="en-GB"/>
        </w:rPr>
        <w:t xml:space="preserve"> sensible to look at city-scale</w:t>
      </w:r>
      <w:r w:rsidR="009B6F78">
        <w:rPr>
          <w:lang w:eastAsia="en-GB"/>
        </w:rPr>
        <w:t xml:space="preserve"> data</w:t>
      </w:r>
      <w:r w:rsidR="008534E1">
        <w:rPr>
          <w:lang w:eastAsia="en-GB"/>
        </w:rPr>
        <w:t xml:space="preserve"> </w:t>
      </w:r>
      <w:r w:rsidR="009B6F78">
        <w:rPr>
          <w:lang w:eastAsia="en-GB"/>
        </w:rPr>
        <w:t>derived with bespoke city models</w:t>
      </w:r>
      <w:r w:rsidR="008D5196">
        <w:rPr>
          <w:lang w:eastAsia="en-GB"/>
        </w:rPr>
        <w:t>.</w:t>
      </w:r>
      <w:r w:rsidR="008534E1">
        <w:rPr>
          <w:lang w:eastAsia="en-GB"/>
        </w:rPr>
        <w:t xml:space="preserve"> </w:t>
      </w:r>
      <w:r w:rsidR="008D5196">
        <w:rPr>
          <w:lang w:eastAsia="en-GB"/>
        </w:rPr>
        <w:t>In this case,</w:t>
      </w:r>
      <w:r w:rsidR="009B6F78">
        <w:rPr>
          <w:lang w:eastAsia="en-GB"/>
        </w:rPr>
        <w:t xml:space="preserve"> </w:t>
      </w:r>
      <w:r w:rsidR="008534E1">
        <w:rPr>
          <w:lang w:eastAsia="en-GB"/>
        </w:rPr>
        <w:t>this is where direct influence is likely to exist</w:t>
      </w:r>
      <w:r w:rsidR="008D5196">
        <w:rPr>
          <w:lang w:eastAsia="en-GB"/>
        </w:rPr>
        <w:t>, and</w:t>
      </w:r>
      <w:r w:rsidR="009D48E2">
        <w:rPr>
          <w:lang w:eastAsia="en-GB"/>
        </w:rPr>
        <w:t xml:space="preserve"> where</w:t>
      </w:r>
      <w:r w:rsidR="008D5196">
        <w:rPr>
          <w:lang w:eastAsia="en-GB"/>
        </w:rPr>
        <w:t xml:space="preserve"> locally-</w:t>
      </w:r>
      <w:r w:rsidR="009B6F78">
        <w:rPr>
          <w:lang w:eastAsia="en-GB"/>
        </w:rPr>
        <w:t xml:space="preserve">specific activities </w:t>
      </w:r>
      <w:r w:rsidR="009D48E2">
        <w:rPr>
          <w:lang w:eastAsia="en-GB"/>
        </w:rPr>
        <w:t xml:space="preserve">may </w:t>
      </w:r>
      <w:r w:rsidR="009B6F78">
        <w:rPr>
          <w:lang w:eastAsia="en-GB"/>
        </w:rPr>
        <w:t xml:space="preserve">deviate </w:t>
      </w:r>
      <w:r w:rsidR="00F00140">
        <w:rPr>
          <w:lang w:eastAsia="en-GB"/>
        </w:rPr>
        <w:t xml:space="preserve">importantly </w:t>
      </w:r>
      <w:r w:rsidR="009B6F78">
        <w:rPr>
          <w:lang w:eastAsia="en-GB"/>
        </w:rPr>
        <w:t>from national trends</w:t>
      </w:r>
      <w:r w:rsidR="008534E1">
        <w:rPr>
          <w:lang w:eastAsia="en-GB"/>
        </w:rPr>
        <w:t>.</w:t>
      </w:r>
    </w:p>
    <w:p w14:paraId="7909C071" w14:textId="3D62DCE6" w:rsidR="00FE69B4" w:rsidRPr="00FE69B4" w:rsidRDefault="00F54E1C" w:rsidP="00FE69B4">
      <w:pPr>
        <w:rPr>
          <w:lang w:eastAsia="en-GB"/>
        </w:rPr>
      </w:pPr>
      <w:r w:rsidRPr="00FE69B4">
        <w:rPr>
          <w:lang w:eastAsia="en-GB"/>
        </w:rPr>
        <w:t>There are of course concerns regarding double counting that arise from the</w:t>
      </w:r>
      <w:r w:rsidR="008D5196" w:rsidRPr="00FE69B4">
        <w:rPr>
          <w:lang w:eastAsia="en-GB"/>
        </w:rPr>
        <w:t>se</w:t>
      </w:r>
      <w:r w:rsidRPr="00FE69B4">
        <w:rPr>
          <w:lang w:eastAsia="en-GB"/>
        </w:rPr>
        <w:t xml:space="preserve"> propositions</w:t>
      </w:r>
      <w:r w:rsidR="00FE69B4" w:rsidRPr="00FE69B4">
        <w:rPr>
          <w:lang w:eastAsia="en-GB"/>
        </w:rPr>
        <w:t xml:space="preserve">. But if the </w:t>
      </w:r>
      <w:r w:rsidRPr="00FE69B4">
        <w:rPr>
          <w:lang w:eastAsia="en-GB"/>
        </w:rPr>
        <w:t>intention is to develop information of most relevance to city governm</w:t>
      </w:r>
      <w:r w:rsidR="00FE69B4" w:rsidRPr="00FE69B4">
        <w:rPr>
          <w:lang w:eastAsia="en-GB"/>
        </w:rPr>
        <w:t xml:space="preserve">ents, rather than accounts that </w:t>
      </w:r>
      <w:r w:rsidRPr="00FE69B4">
        <w:rPr>
          <w:lang w:eastAsia="en-GB"/>
        </w:rPr>
        <w:t xml:space="preserve">can be aggregated into some cumulative geographical unit, such concerns are </w:t>
      </w:r>
      <w:r w:rsidR="00F00140" w:rsidRPr="00FE69B4">
        <w:rPr>
          <w:lang w:eastAsia="en-GB"/>
        </w:rPr>
        <w:t xml:space="preserve">not </w:t>
      </w:r>
      <w:r w:rsidR="008D5196" w:rsidRPr="00FE69B4">
        <w:rPr>
          <w:lang w:eastAsia="en-GB"/>
        </w:rPr>
        <w:t>important</w:t>
      </w:r>
      <w:r w:rsidRPr="00FE69B4">
        <w:rPr>
          <w:lang w:eastAsia="en-GB"/>
        </w:rPr>
        <w:t>.</w:t>
      </w:r>
      <w:r w:rsidR="00FE69B4" w:rsidRPr="00FE69B4">
        <w:rPr>
          <w:lang w:eastAsia="en-GB"/>
        </w:rPr>
        <w:t xml:space="preserve"> And</w:t>
      </w:r>
      <w:r w:rsidR="00A4665F" w:rsidRPr="00FE69B4">
        <w:rPr>
          <w:lang w:eastAsia="en-GB"/>
        </w:rPr>
        <w:t xml:space="preserve"> it</w:t>
      </w:r>
      <w:r w:rsidR="00FE69B4" w:rsidRPr="00FE69B4">
        <w:rPr>
          <w:lang w:eastAsia="en-GB"/>
        </w:rPr>
        <w:t xml:space="preserve"> </w:t>
      </w:r>
      <w:r w:rsidR="00A4665F" w:rsidRPr="00FE69B4">
        <w:rPr>
          <w:lang w:eastAsia="en-GB"/>
        </w:rPr>
        <w:t>should be emphasised that</w:t>
      </w:r>
      <w:r w:rsidRPr="00FE69B4">
        <w:rPr>
          <w:lang w:eastAsia="en-GB"/>
        </w:rPr>
        <w:t xml:space="preserve"> </w:t>
      </w:r>
      <w:r w:rsidR="00A4665F" w:rsidRPr="00FE69B4">
        <w:rPr>
          <w:lang w:eastAsia="en-GB"/>
        </w:rPr>
        <w:t>it is still valuable to estimate</w:t>
      </w:r>
      <w:r w:rsidRPr="00FE69B4">
        <w:rPr>
          <w:lang w:eastAsia="en-GB"/>
        </w:rPr>
        <w:t xml:space="preserve"> household carbon footprints </w:t>
      </w:r>
      <w:r w:rsidR="006E604D" w:rsidRPr="00FE69B4">
        <w:rPr>
          <w:lang w:eastAsia="en-GB"/>
        </w:rPr>
        <w:t>for cities</w:t>
      </w:r>
      <w:r w:rsidR="00FE69B4" w:rsidRPr="00FE69B4">
        <w:rPr>
          <w:lang w:eastAsia="en-GB"/>
        </w:rPr>
        <w:t xml:space="preserve">. The </w:t>
      </w:r>
      <w:r w:rsidRPr="00FE69B4">
        <w:rPr>
          <w:lang w:eastAsia="en-GB"/>
        </w:rPr>
        <w:t>above discussion suggest</w:t>
      </w:r>
      <w:r w:rsidR="006E604D" w:rsidRPr="00FE69B4">
        <w:rPr>
          <w:lang w:eastAsia="en-GB"/>
        </w:rPr>
        <w:t>s</w:t>
      </w:r>
      <w:r w:rsidRPr="00FE69B4">
        <w:rPr>
          <w:lang w:eastAsia="en-GB"/>
        </w:rPr>
        <w:t xml:space="preserve"> </w:t>
      </w:r>
      <w:r w:rsidR="006E604D" w:rsidRPr="00FE69B4">
        <w:rPr>
          <w:lang w:eastAsia="en-GB"/>
        </w:rPr>
        <w:t xml:space="preserve">only </w:t>
      </w:r>
      <w:r w:rsidRPr="00FE69B4">
        <w:rPr>
          <w:lang w:eastAsia="en-GB"/>
        </w:rPr>
        <w:t xml:space="preserve">that this </w:t>
      </w:r>
      <w:r w:rsidR="006E604D" w:rsidRPr="00FE69B4">
        <w:rPr>
          <w:lang w:eastAsia="en-GB"/>
        </w:rPr>
        <w:t>information</w:t>
      </w:r>
      <w:r w:rsidRPr="00FE69B4">
        <w:rPr>
          <w:lang w:eastAsia="en-GB"/>
        </w:rPr>
        <w:t xml:space="preserve"> may be of limited relevance for practical action</w:t>
      </w:r>
      <w:r w:rsidR="00A4665F" w:rsidRPr="00FE69B4">
        <w:rPr>
          <w:lang w:eastAsia="en-GB"/>
        </w:rPr>
        <w:t>;</w:t>
      </w:r>
      <w:r w:rsidR="00FE69B4" w:rsidRPr="00FE69B4">
        <w:rPr>
          <w:lang w:eastAsia="en-GB"/>
        </w:rPr>
        <w:t xml:space="preserve"> </w:t>
      </w:r>
      <w:r w:rsidR="00A4665F" w:rsidRPr="00FE69B4">
        <w:rPr>
          <w:lang w:eastAsia="en-GB"/>
        </w:rPr>
        <w:t>that it</w:t>
      </w:r>
      <w:r w:rsidRPr="00FE69B4">
        <w:rPr>
          <w:lang w:eastAsia="en-GB"/>
        </w:rPr>
        <w:t xml:space="preserve"> serve</w:t>
      </w:r>
      <w:r w:rsidR="006E604D" w:rsidRPr="00FE69B4">
        <w:rPr>
          <w:lang w:eastAsia="en-GB"/>
        </w:rPr>
        <w:t>s</w:t>
      </w:r>
      <w:r w:rsidRPr="00FE69B4">
        <w:rPr>
          <w:lang w:eastAsia="en-GB"/>
        </w:rPr>
        <w:t xml:space="preserve"> mostly as an illustration of responsibility. This is </w:t>
      </w:r>
      <w:r w:rsidR="007A5D0D" w:rsidRPr="00FE69B4">
        <w:rPr>
          <w:lang w:eastAsia="en-GB"/>
        </w:rPr>
        <w:t>a</w:t>
      </w:r>
      <w:r w:rsidR="00FE69B4" w:rsidRPr="00FE69B4">
        <w:rPr>
          <w:lang w:eastAsia="en-GB"/>
        </w:rPr>
        <w:t>nother</w:t>
      </w:r>
      <w:r w:rsidR="007A5D0D" w:rsidRPr="00FE69B4">
        <w:rPr>
          <w:lang w:eastAsia="en-GB"/>
        </w:rPr>
        <w:t xml:space="preserve"> </w:t>
      </w:r>
      <w:r w:rsidR="00FE69B4" w:rsidRPr="00FE69B4">
        <w:rPr>
          <w:lang w:eastAsia="en-GB"/>
        </w:rPr>
        <w:t xml:space="preserve">strong argument for taking a </w:t>
      </w:r>
      <w:r w:rsidRPr="00FE69B4">
        <w:rPr>
          <w:lang w:eastAsia="en-GB"/>
        </w:rPr>
        <w:t>heuristic approach to estimating city-level carbo</w:t>
      </w:r>
      <w:r w:rsidR="007A5D0D" w:rsidRPr="00FE69B4">
        <w:rPr>
          <w:lang w:eastAsia="en-GB"/>
        </w:rPr>
        <w:t>n footprints via national-data.</w:t>
      </w:r>
      <w:r w:rsidR="00FE69B4" w:rsidRPr="00FE69B4">
        <w:rPr>
          <w:lang w:eastAsia="en-GB"/>
        </w:rPr>
        <w:t xml:space="preserve"> </w:t>
      </w:r>
    </w:p>
    <w:p w14:paraId="687F62D5" w14:textId="18E5E6CA" w:rsidR="00454097" w:rsidRDefault="005205BB" w:rsidP="009D48E2">
      <w:pPr>
        <w:rPr>
          <w:lang w:eastAsia="en-GB"/>
        </w:rPr>
      </w:pPr>
      <w:r>
        <w:rPr>
          <w:lang w:eastAsia="en-GB"/>
        </w:rPr>
        <w:t>T</w:t>
      </w:r>
      <w:r w:rsidR="007A5D0D">
        <w:rPr>
          <w:lang w:eastAsia="en-GB"/>
        </w:rPr>
        <w:t xml:space="preserve">his may have a </w:t>
      </w:r>
      <w:r w:rsidR="00F54E1C">
        <w:rPr>
          <w:lang w:eastAsia="en-GB"/>
        </w:rPr>
        <w:t>further</w:t>
      </w:r>
      <w:r w:rsidR="007A5D0D">
        <w:rPr>
          <w:lang w:eastAsia="en-GB"/>
        </w:rPr>
        <w:t>, more subtle</w:t>
      </w:r>
      <w:r w:rsidR="00F54E1C">
        <w:rPr>
          <w:lang w:eastAsia="en-GB"/>
        </w:rPr>
        <w:t xml:space="preserve"> advantage</w:t>
      </w:r>
      <w:r w:rsidR="007A5D0D">
        <w:rPr>
          <w:lang w:eastAsia="en-GB"/>
        </w:rPr>
        <w:t>,</w:t>
      </w:r>
      <w:r w:rsidR="00F54E1C">
        <w:rPr>
          <w:lang w:eastAsia="en-GB"/>
        </w:rPr>
        <w:t xml:space="preserve"> </w:t>
      </w:r>
      <w:r w:rsidR="007A5D0D">
        <w:rPr>
          <w:lang w:eastAsia="en-GB"/>
        </w:rPr>
        <w:t>by avoiding</w:t>
      </w:r>
      <w:r w:rsidR="00F54E1C">
        <w:rPr>
          <w:lang w:eastAsia="en-GB"/>
        </w:rPr>
        <w:t xml:space="preserve"> what could be called ‘modellers lock-</w:t>
      </w:r>
      <w:r w:rsidR="00454097" w:rsidRPr="00F54E1C">
        <w:rPr>
          <w:lang w:eastAsia="en-GB"/>
        </w:rPr>
        <w:t>in</w:t>
      </w:r>
      <w:r w:rsidR="00F54E1C">
        <w:rPr>
          <w:lang w:eastAsia="en-GB"/>
        </w:rPr>
        <w:t>’</w:t>
      </w:r>
      <w:r w:rsidR="007A5D0D">
        <w:rPr>
          <w:lang w:eastAsia="en-GB"/>
        </w:rPr>
        <w:t>.</w:t>
      </w:r>
      <w:r w:rsidR="00F54E1C">
        <w:rPr>
          <w:lang w:eastAsia="en-GB"/>
        </w:rPr>
        <w:t xml:space="preserve"> </w:t>
      </w:r>
      <w:r w:rsidR="009D48E2">
        <w:rPr>
          <w:lang w:eastAsia="en-GB"/>
        </w:rPr>
        <w:t xml:space="preserve">Researchers exploring urban mitigation strategies using existing carbon footprint data are aware that the data they are using is far more accurate in some places (i.e. household expenditure) than others (i.e. infrastructure). </w:t>
      </w:r>
      <w:r w:rsidR="007A5D0D">
        <w:rPr>
          <w:lang w:eastAsia="en-GB"/>
        </w:rPr>
        <w:t>They may</w:t>
      </w:r>
      <w:r w:rsidR="00F54E1C">
        <w:rPr>
          <w:lang w:eastAsia="en-GB"/>
        </w:rPr>
        <w:t xml:space="preserve"> </w:t>
      </w:r>
      <w:r w:rsidR="007A5D0D">
        <w:rPr>
          <w:lang w:eastAsia="en-GB"/>
        </w:rPr>
        <w:t>thus be tempted to build</w:t>
      </w:r>
      <w:r w:rsidR="00F54E1C">
        <w:rPr>
          <w:lang w:eastAsia="en-GB"/>
        </w:rPr>
        <w:t xml:space="preserve"> more mitigation options upon the more robust part of the </w:t>
      </w:r>
      <w:r w:rsidR="007A5D0D">
        <w:rPr>
          <w:lang w:eastAsia="en-GB"/>
        </w:rPr>
        <w:t>underlying data</w:t>
      </w:r>
      <w:r w:rsidR="00F54E1C">
        <w:rPr>
          <w:lang w:eastAsia="en-GB"/>
        </w:rPr>
        <w:t xml:space="preserve">, </w:t>
      </w:r>
      <w:r w:rsidR="009F2856">
        <w:rPr>
          <w:lang w:eastAsia="en-GB"/>
        </w:rPr>
        <w:t xml:space="preserve">even though this may not be where the most effective options </w:t>
      </w:r>
      <w:r w:rsidR="007A5D0D">
        <w:rPr>
          <w:lang w:eastAsia="en-GB"/>
        </w:rPr>
        <w:t>exist</w:t>
      </w:r>
      <w:r w:rsidR="009F2856">
        <w:rPr>
          <w:lang w:eastAsia="en-GB"/>
        </w:rPr>
        <w:t xml:space="preserve"> </w:t>
      </w:r>
      <w:r w:rsidR="0001741F">
        <w:rPr>
          <w:lang w:eastAsia="en-GB"/>
        </w:rPr>
        <w:t>(</w:t>
      </w:r>
      <w:r w:rsidR="009D48E2">
        <w:rPr>
          <w:lang w:eastAsia="en-GB"/>
        </w:rPr>
        <w:t xml:space="preserve">note, </w:t>
      </w:r>
      <w:r w:rsidR="0001741F">
        <w:rPr>
          <w:lang w:eastAsia="en-GB"/>
        </w:rPr>
        <w:t>w</w:t>
      </w:r>
      <w:r w:rsidR="009F2856">
        <w:rPr>
          <w:lang w:eastAsia="en-GB"/>
        </w:rPr>
        <w:t xml:space="preserve">e speak </w:t>
      </w:r>
      <w:r w:rsidR="007A5D0D">
        <w:rPr>
          <w:lang w:eastAsia="en-GB"/>
        </w:rPr>
        <w:t xml:space="preserve">here </w:t>
      </w:r>
      <w:r w:rsidR="009F2856">
        <w:rPr>
          <w:lang w:eastAsia="en-GB"/>
        </w:rPr>
        <w:t xml:space="preserve">from </w:t>
      </w:r>
      <w:r w:rsidR="0001741F">
        <w:rPr>
          <w:lang w:eastAsia="en-GB"/>
        </w:rPr>
        <w:t xml:space="preserve">personal </w:t>
      </w:r>
      <w:r w:rsidR="009F2856">
        <w:rPr>
          <w:lang w:eastAsia="en-GB"/>
        </w:rPr>
        <w:t>experience</w:t>
      </w:r>
      <w:r w:rsidR="0001741F">
        <w:rPr>
          <w:lang w:eastAsia="en-GB"/>
        </w:rPr>
        <w:t>)</w:t>
      </w:r>
      <w:r w:rsidR="009F2856">
        <w:rPr>
          <w:lang w:eastAsia="en-GB"/>
        </w:rPr>
        <w:t>.</w:t>
      </w:r>
    </w:p>
    <w:p w14:paraId="5CB81DEA" w14:textId="77777777" w:rsidR="009D48E2" w:rsidRDefault="008A57CD" w:rsidP="009D48E2">
      <w:pPr>
        <w:rPr>
          <w:lang w:eastAsia="en-GB"/>
        </w:rPr>
      </w:pPr>
      <w:r>
        <w:rPr>
          <w:lang w:eastAsia="en-GB"/>
        </w:rPr>
        <w:t>One final point is necessary to discuss. So far we have spoken of</w:t>
      </w:r>
      <w:r w:rsidR="001311A9" w:rsidRPr="001311A9">
        <w:rPr>
          <w:lang w:eastAsia="en-GB"/>
        </w:rPr>
        <w:t xml:space="preserve"> ‘responsibility’ </w:t>
      </w:r>
      <w:r>
        <w:rPr>
          <w:lang w:eastAsia="en-GB"/>
        </w:rPr>
        <w:t xml:space="preserve">while evading the question of what we really mean: do we mean </w:t>
      </w:r>
      <w:r w:rsidR="001311A9" w:rsidRPr="001311A9">
        <w:rPr>
          <w:lang w:eastAsia="en-GB"/>
        </w:rPr>
        <w:t>moral responsibility</w:t>
      </w:r>
      <w:r>
        <w:rPr>
          <w:lang w:eastAsia="en-GB"/>
        </w:rPr>
        <w:t>;</w:t>
      </w:r>
      <w:r w:rsidR="001311A9" w:rsidRPr="001311A9">
        <w:rPr>
          <w:lang w:eastAsia="en-GB"/>
        </w:rPr>
        <w:t xml:space="preserve"> </w:t>
      </w:r>
      <w:r>
        <w:rPr>
          <w:lang w:eastAsia="en-GB"/>
        </w:rPr>
        <w:t>something softer?</w:t>
      </w:r>
      <w:r w:rsidR="001311A9" w:rsidRPr="001311A9">
        <w:rPr>
          <w:lang w:eastAsia="en-GB"/>
        </w:rPr>
        <w:t xml:space="preserve"> Certainly </w:t>
      </w:r>
      <w:r w:rsidR="001B5D40">
        <w:rPr>
          <w:lang w:eastAsia="en-GB"/>
        </w:rPr>
        <w:t>producing carbon footprints</w:t>
      </w:r>
      <w:r>
        <w:rPr>
          <w:lang w:eastAsia="en-GB"/>
        </w:rPr>
        <w:t xml:space="preserve"> </w:t>
      </w:r>
      <w:r w:rsidR="001B5D40">
        <w:rPr>
          <w:lang w:eastAsia="en-GB"/>
        </w:rPr>
        <w:t>for</w:t>
      </w:r>
      <w:r>
        <w:rPr>
          <w:lang w:eastAsia="en-GB"/>
        </w:rPr>
        <w:t xml:space="preserve"> income-</w:t>
      </w:r>
      <w:r w:rsidR="001311A9" w:rsidRPr="001311A9">
        <w:rPr>
          <w:lang w:eastAsia="en-GB"/>
        </w:rPr>
        <w:t>decile</w:t>
      </w:r>
      <w:r>
        <w:rPr>
          <w:lang w:eastAsia="en-GB"/>
        </w:rPr>
        <w:t>s</w:t>
      </w:r>
      <w:r w:rsidR="001311A9" w:rsidRPr="001311A9">
        <w:rPr>
          <w:lang w:eastAsia="en-GB"/>
        </w:rPr>
        <w:t xml:space="preserve"> </w:t>
      </w:r>
      <w:r>
        <w:rPr>
          <w:lang w:eastAsia="en-GB"/>
        </w:rPr>
        <w:t>rather than cities appear</w:t>
      </w:r>
      <w:r w:rsidR="001B5D40">
        <w:rPr>
          <w:lang w:eastAsia="en-GB"/>
        </w:rPr>
        <w:t>s</w:t>
      </w:r>
      <w:r w:rsidR="001311A9" w:rsidRPr="001311A9">
        <w:rPr>
          <w:lang w:eastAsia="en-GB"/>
        </w:rPr>
        <w:t xml:space="preserve"> intuitively closer to something that could be assumed to allocate responsibility</w:t>
      </w:r>
      <w:r>
        <w:rPr>
          <w:lang w:eastAsia="en-GB"/>
        </w:rPr>
        <w:t xml:space="preserve"> in a morally defensible way.</w:t>
      </w:r>
      <w:r w:rsidR="001311A9" w:rsidRPr="001311A9">
        <w:rPr>
          <w:lang w:eastAsia="en-GB"/>
        </w:rPr>
        <w:t xml:space="preserve"> </w:t>
      </w:r>
      <w:r>
        <w:rPr>
          <w:lang w:eastAsia="en-GB"/>
        </w:rPr>
        <w:t>B</w:t>
      </w:r>
      <w:r w:rsidR="001311A9" w:rsidRPr="001311A9">
        <w:rPr>
          <w:lang w:eastAsia="en-GB"/>
        </w:rPr>
        <w:t xml:space="preserve">ut </w:t>
      </w:r>
      <w:r>
        <w:rPr>
          <w:lang w:eastAsia="en-GB"/>
        </w:rPr>
        <w:t>this</w:t>
      </w:r>
      <w:r w:rsidR="001311A9" w:rsidRPr="001311A9">
        <w:rPr>
          <w:lang w:eastAsia="en-GB"/>
        </w:rPr>
        <w:t xml:space="preserve"> </w:t>
      </w:r>
      <w:r>
        <w:rPr>
          <w:lang w:eastAsia="en-GB"/>
        </w:rPr>
        <w:t xml:space="preserve">is </w:t>
      </w:r>
      <w:r w:rsidR="001311A9" w:rsidRPr="001311A9">
        <w:rPr>
          <w:lang w:eastAsia="en-GB"/>
        </w:rPr>
        <w:t xml:space="preserve">still </w:t>
      </w:r>
      <w:r>
        <w:rPr>
          <w:lang w:eastAsia="en-GB"/>
        </w:rPr>
        <w:t>easily contended, and debate could slide towards the marginal</w:t>
      </w:r>
      <w:r w:rsidR="001311A9" w:rsidRPr="001311A9">
        <w:rPr>
          <w:lang w:eastAsia="en-GB"/>
        </w:rPr>
        <w:t xml:space="preserve"> returns </w:t>
      </w:r>
      <w:r>
        <w:rPr>
          <w:lang w:eastAsia="en-GB"/>
        </w:rPr>
        <w:t>up</w:t>
      </w:r>
      <w:r w:rsidR="001311A9" w:rsidRPr="001311A9">
        <w:rPr>
          <w:lang w:eastAsia="en-GB"/>
        </w:rPr>
        <w:t xml:space="preserve">on well-being above modest </w:t>
      </w:r>
      <w:r w:rsidR="00A4665F">
        <w:rPr>
          <w:lang w:eastAsia="en-GB"/>
        </w:rPr>
        <w:t>consumption-</w:t>
      </w:r>
      <w:r>
        <w:rPr>
          <w:lang w:eastAsia="en-GB"/>
        </w:rPr>
        <w:t>levels</w:t>
      </w:r>
      <w:r w:rsidR="00A4665F">
        <w:rPr>
          <w:lang w:eastAsia="en-GB"/>
        </w:rPr>
        <w:t xml:space="preserve"> </w:t>
      </w:r>
      <w:r w:rsidR="00A4665F">
        <w:rPr>
          <w:lang w:eastAsia="en-GB"/>
        </w:rPr>
        <w:fldChar w:fldCharType="begin"/>
      </w:r>
      <w:r w:rsidR="001663B2">
        <w:rPr>
          <w:lang w:eastAsia="en-GB"/>
        </w:rPr>
        <w:instrText xml:space="preserve"> ADDIN EN.CITE &lt;EndNote&gt;&lt;Cite&gt;&lt;Author&gt;Steinberger&lt;/Author&gt;&lt;Year&gt;2012&lt;/Year&gt;&lt;RecNum&gt;471&lt;/RecNum&gt;&lt;DisplayText&gt;[42]&lt;/DisplayText&gt;&lt;record&gt;&lt;rec-number&gt;471&lt;/rec-number&gt;&lt;foreign-keys&gt;&lt;key app="EN" db-id="trp9sxavnrpwwyeprv75wfdvdzzdv5x20asz" timestamp="1454515288"&gt;471&lt;/key&gt;&lt;/foreign-keys&gt;&lt;ref-type name="Journal Article"&gt;17&lt;/ref-type&gt;&lt;contributors&gt;&lt;authors&gt;&lt;author&gt;Steinberger, Julia K.&lt;/author&gt;&lt;author&gt;Roberts, J. Timmons&lt;/author&gt;&lt;author&gt;Peters, Glen P.&lt;/author&gt;&lt;author&gt;Baiocchi, Giovanni&lt;/author&gt;&lt;/authors&gt;&lt;/contributors&gt;&lt;titles&gt;&lt;title&gt;Pathways of human development and carbon emissions embodied in trade&lt;/title&gt;&lt;secondary-title&gt;Nature Clim. Change&lt;/secondary-title&gt;&lt;/titles&gt;&lt;periodical&gt;&lt;full-title&gt;Nature Clim. Change&lt;/full-title&gt;&lt;/periodical&gt;&lt;pages&gt;81-85&lt;/pages&gt;&lt;volume&gt;2&lt;/volume&gt;&lt;number&gt;2&lt;/number&gt;&lt;keywords&gt;&lt;keyword&gt;emissions accounting, consumption-based, ecological economics&lt;/keyword&gt;&lt;/keywords&gt;&lt;dates&gt;&lt;year&gt;2012&lt;/year&gt;&lt;pub-dates&gt;&lt;date&gt;02//print&lt;/date&gt;&lt;/pub-dates&gt;&lt;/dates&gt;&lt;publisher&gt;Nature Publishing Group&lt;/publisher&gt;&lt;isbn&gt;1758-678X&lt;/isbn&gt;&lt;work-type&gt;Letter&lt;/work-type&gt;&lt;urls&gt;&lt;related-urls&gt;&lt;url&gt;http://dx.doi.org/10.1038/nclimate1371&lt;/url&gt;&lt;url&gt;http://www.nature.com/nclimate/journal/v2/n2/pdf/nclimate1371.pdf&lt;/url&gt;&lt;/related-urls&gt;&lt;/urls&gt;&lt;electronic-resource-num&gt;10.1038/nclimate1371&amp;#xD;http://www.nature.com/nclimate/journal/v2/n2/abs/nclimate1371.html#supplementary-information&lt;/electronic-resource-num&gt;&lt;/record&gt;&lt;/Cite&gt;&lt;/EndNote&gt;</w:instrText>
      </w:r>
      <w:r w:rsidR="00A4665F">
        <w:rPr>
          <w:lang w:eastAsia="en-GB"/>
        </w:rPr>
        <w:fldChar w:fldCharType="separate"/>
      </w:r>
      <w:r w:rsidR="001663B2">
        <w:rPr>
          <w:noProof/>
          <w:lang w:eastAsia="en-GB"/>
        </w:rPr>
        <w:t>[42]</w:t>
      </w:r>
      <w:r w:rsidR="00A4665F">
        <w:rPr>
          <w:lang w:eastAsia="en-GB"/>
        </w:rPr>
        <w:fldChar w:fldCharType="end"/>
      </w:r>
      <w:r w:rsidR="001B5D40">
        <w:rPr>
          <w:lang w:eastAsia="en-GB"/>
        </w:rPr>
        <w:t>;</w:t>
      </w:r>
      <w:r w:rsidR="001311A9" w:rsidRPr="001311A9">
        <w:rPr>
          <w:lang w:eastAsia="en-GB"/>
        </w:rPr>
        <w:t xml:space="preserve"> </w:t>
      </w:r>
      <w:r w:rsidR="009D48E2">
        <w:rPr>
          <w:lang w:eastAsia="en-GB"/>
        </w:rPr>
        <w:t xml:space="preserve">whether </w:t>
      </w:r>
      <w:r>
        <w:rPr>
          <w:lang w:eastAsia="en-GB"/>
        </w:rPr>
        <w:t>high suicide rates in wealthy countries</w:t>
      </w:r>
      <w:r w:rsidR="001B5D40">
        <w:rPr>
          <w:lang w:eastAsia="en-GB"/>
        </w:rPr>
        <w:t xml:space="preserve"> </w:t>
      </w:r>
      <w:r w:rsidR="009D48E2">
        <w:rPr>
          <w:lang w:eastAsia="en-GB"/>
        </w:rPr>
        <w:t>further underline</w:t>
      </w:r>
      <w:r w:rsidR="001B5D40">
        <w:rPr>
          <w:lang w:eastAsia="en-GB"/>
        </w:rPr>
        <w:t xml:space="preserve"> </w:t>
      </w:r>
      <w:r w:rsidR="009D48E2">
        <w:rPr>
          <w:lang w:eastAsia="en-GB"/>
        </w:rPr>
        <w:t>a collective cognitive dissonance</w:t>
      </w:r>
      <w:r w:rsidR="001B5D40">
        <w:rPr>
          <w:lang w:eastAsia="en-GB"/>
        </w:rPr>
        <w:t xml:space="preserve"> </w:t>
      </w:r>
      <w:r w:rsidR="009D48E2">
        <w:rPr>
          <w:lang w:eastAsia="en-GB"/>
        </w:rPr>
        <w:t>around</w:t>
      </w:r>
      <w:r w:rsidR="001B5D40">
        <w:rPr>
          <w:lang w:eastAsia="en-GB"/>
        </w:rPr>
        <w:t xml:space="preserve"> </w:t>
      </w:r>
      <w:r w:rsidR="009D48E2">
        <w:rPr>
          <w:lang w:eastAsia="en-GB"/>
        </w:rPr>
        <w:t xml:space="preserve">the relationship </w:t>
      </w:r>
      <w:r w:rsidR="001B5D40">
        <w:rPr>
          <w:lang w:eastAsia="en-GB"/>
        </w:rPr>
        <w:t>between consumption and well-being;</w:t>
      </w:r>
      <w:r>
        <w:rPr>
          <w:lang w:eastAsia="en-GB"/>
        </w:rPr>
        <w:t xml:space="preserve"> </w:t>
      </w:r>
      <w:r w:rsidR="009D48E2">
        <w:rPr>
          <w:lang w:eastAsia="en-GB"/>
        </w:rPr>
        <w:t xml:space="preserve">and </w:t>
      </w:r>
      <w:r>
        <w:rPr>
          <w:lang w:eastAsia="en-GB"/>
        </w:rPr>
        <w:t xml:space="preserve">philosophical debates regarding the limits (or even existence) of </w:t>
      </w:r>
      <w:r w:rsidR="009A3537">
        <w:rPr>
          <w:lang w:eastAsia="en-GB"/>
        </w:rPr>
        <w:t xml:space="preserve">‘free will’ </w:t>
      </w:r>
      <w:r w:rsidR="001B5D40">
        <w:rPr>
          <w:lang w:eastAsia="en-GB"/>
        </w:rPr>
        <w:t xml:space="preserve">that are 1000s of years old </w:t>
      </w:r>
      <w:r w:rsidR="00FF3B7F">
        <w:rPr>
          <w:lang w:eastAsia="en-GB"/>
        </w:rPr>
        <w:t xml:space="preserve">and </w:t>
      </w:r>
      <w:r w:rsidR="001B5D40">
        <w:rPr>
          <w:lang w:eastAsia="en-GB"/>
        </w:rPr>
        <w:t>to which neuroscience is now offering unsettling answers;</w:t>
      </w:r>
      <w:r>
        <w:rPr>
          <w:lang w:eastAsia="en-GB"/>
        </w:rPr>
        <w:t xml:space="preserve"> or even </w:t>
      </w:r>
      <w:r w:rsidR="001311A9" w:rsidRPr="001311A9">
        <w:rPr>
          <w:lang w:eastAsia="en-GB"/>
        </w:rPr>
        <w:t>Biblical parable</w:t>
      </w:r>
      <w:r>
        <w:rPr>
          <w:lang w:eastAsia="en-GB"/>
        </w:rPr>
        <w:t>s</w:t>
      </w:r>
      <w:r w:rsidR="001311A9" w:rsidRPr="001311A9">
        <w:rPr>
          <w:lang w:eastAsia="en-GB"/>
        </w:rPr>
        <w:t xml:space="preserve"> </w:t>
      </w:r>
      <w:r>
        <w:rPr>
          <w:lang w:eastAsia="en-GB"/>
        </w:rPr>
        <w:t xml:space="preserve">of </w:t>
      </w:r>
      <w:r w:rsidR="001311A9" w:rsidRPr="001B5D40">
        <w:rPr>
          <w:i/>
          <w:lang w:eastAsia="en-GB"/>
        </w:rPr>
        <w:t>Rich Fool</w:t>
      </w:r>
      <w:r w:rsidRPr="001B5D40">
        <w:rPr>
          <w:i/>
          <w:lang w:eastAsia="en-GB"/>
        </w:rPr>
        <w:t>s</w:t>
      </w:r>
      <w:r w:rsidR="001311A9" w:rsidRPr="001311A9">
        <w:rPr>
          <w:lang w:eastAsia="en-GB"/>
        </w:rPr>
        <w:t xml:space="preserve"> </w:t>
      </w:r>
      <w:r>
        <w:rPr>
          <w:lang w:eastAsia="en-GB"/>
        </w:rPr>
        <w:t>and their money</w:t>
      </w:r>
      <w:r w:rsidR="003B12F8">
        <w:rPr>
          <w:lang w:eastAsia="en-GB"/>
        </w:rPr>
        <w:t xml:space="preserve"> (how responsible for a foolish act can a fool be?)</w:t>
      </w:r>
    </w:p>
    <w:p w14:paraId="3CF30478" w14:textId="1E6090FF" w:rsidR="008A57CD" w:rsidRDefault="008A57CD" w:rsidP="009D48E2">
      <w:pPr>
        <w:rPr>
          <w:lang w:eastAsia="en-GB"/>
        </w:rPr>
      </w:pPr>
      <w:r>
        <w:rPr>
          <w:lang w:eastAsia="en-GB"/>
        </w:rPr>
        <w:t>More concretely, some will argue that producers have ultimate control over how materials and energy are used to provi</w:t>
      </w:r>
      <w:r w:rsidR="00755D16">
        <w:rPr>
          <w:lang w:eastAsia="en-GB"/>
        </w:rPr>
        <w:t>de goods and services</w:t>
      </w:r>
      <w:r w:rsidR="001B5D40" w:rsidRPr="001B5D40">
        <w:rPr>
          <w:lang w:eastAsia="en-GB"/>
        </w:rPr>
        <w:t xml:space="preserve"> </w:t>
      </w:r>
      <w:r w:rsidR="001B5D40">
        <w:rPr>
          <w:lang w:eastAsia="en-GB"/>
        </w:rPr>
        <w:t>and thus should accept ultimate moral responsibility</w:t>
      </w:r>
      <w:r w:rsidR="003C0FEC">
        <w:rPr>
          <w:lang w:eastAsia="en-GB"/>
        </w:rPr>
        <w:t>;</w:t>
      </w:r>
      <w:r>
        <w:rPr>
          <w:lang w:eastAsia="en-GB"/>
        </w:rPr>
        <w:t xml:space="preserve"> others will argue that consumer-demand dictates the activities of producers who adap</w:t>
      </w:r>
      <w:r w:rsidR="00755D16">
        <w:rPr>
          <w:lang w:eastAsia="en-GB"/>
        </w:rPr>
        <w:t>t to consumers’ needs and wants</w:t>
      </w:r>
      <w:r w:rsidR="003C0FEC">
        <w:rPr>
          <w:lang w:eastAsia="en-GB"/>
        </w:rPr>
        <w:t>.</w:t>
      </w:r>
      <w:r>
        <w:rPr>
          <w:lang w:eastAsia="en-GB"/>
        </w:rPr>
        <w:t xml:space="preserve"> </w:t>
      </w:r>
      <w:r w:rsidR="003C0FEC">
        <w:rPr>
          <w:lang w:eastAsia="en-GB"/>
        </w:rPr>
        <w:t>In practice</w:t>
      </w:r>
      <w:r>
        <w:rPr>
          <w:lang w:eastAsia="en-GB"/>
        </w:rPr>
        <w:t xml:space="preserve"> the answer </w:t>
      </w:r>
      <w:r w:rsidR="003C0FEC">
        <w:rPr>
          <w:lang w:eastAsia="en-GB"/>
        </w:rPr>
        <w:t>likely lies somewhere in the middle and, further,</w:t>
      </w:r>
      <w:r>
        <w:rPr>
          <w:lang w:eastAsia="en-GB"/>
        </w:rPr>
        <w:t xml:space="preserve"> the balance of power between consumers and producers </w:t>
      </w:r>
      <w:r w:rsidR="003C0FEC">
        <w:rPr>
          <w:lang w:eastAsia="en-GB"/>
        </w:rPr>
        <w:t>will change for</w:t>
      </w:r>
      <w:r>
        <w:rPr>
          <w:lang w:eastAsia="en-GB"/>
        </w:rPr>
        <w:t xml:space="preserve"> different types of goods and services </w:t>
      </w:r>
      <w:r w:rsidR="00A4665F">
        <w:rPr>
          <w:lang w:eastAsia="en-GB"/>
        </w:rPr>
        <w:fldChar w:fldCharType="begin">
          <w:fldData xml:space="preserve">PEVuZE5vdGU+PENpdGU+PEF1dGhvcj5Ccm9va3M8L0F1dGhvcj48WWVhcj4yMDE1PC9ZZWFyPjxS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</w:fldData>
        </w:fldChar>
      </w:r>
      <w:r w:rsidR="001663B2">
        <w:rPr>
          <w:lang w:eastAsia="en-GB"/>
        </w:rPr>
        <w:instrText xml:space="preserve"> ADDIN EN.CITE </w:instrText>
      </w:r>
      <w:r w:rsidR="001663B2">
        <w:rPr>
          <w:lang w:eastAsia="en-GB"/>
        </w:rPr>
        <w:fldChar w:fldCharType="begin">
          <w:fldData xml:space="preserve">PEVuZE5vdGU+PENpdGU+PEF1dGhvcj5Ccm9va3M8L0F1dGhvcj48WWVhcj4yMDE1PC9ZZWFyPjxS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</w:fldData>
        </w:fldChar>
      </w:r>
      <w:r w:rsidR="001663B2">
        <w:rPr>
          <w:lang w:eastAsia="en-GB"/>
        </w:rPr>
        <w:instrText xml:space="preserve"> ADDIN EN.CITE.DATA </w:instrText>
      </w:r>
      <w:r w:rsidR="001663B2">
        <w:rPr>
          <w:lang w:eastAsia="en-GB"/>
        </w:rPr>
      </w:r>
      <w:r w:rsidR="001663B2">
        <w:rPr>
          <w:lang w:eastAsia="en-GB"/>
        </w:rPr>
        <w:fldChar w:fldCharType="end"/>
      </w:r>
      <w:r w:rsidR="00A4665F">
        <w:rPr>
          <w:lang w:eastAsia="en-GB"/>
        </w:rPr>
      </w:r>
      <w:r w:rsidR="00A4665F">
        <w:rPr>
          <w:lang w:eastAsia="en-GB"/>
        </w:rPr>
        <w:fldChar w:fldCharType="separate"/>
      </w:r>
      <w:r w:rsidR="001663B2">
        <w:rPr>
          <w:noProof/>
          <w:lang w:eastAsia="en-GB"/>
        </w:rPr>
        <w:t>[43, 44]</w:t>
      </w:r>
      <w:r w:rsidR="00A4665F">
        <w:rPr>
          <w:lang w:eastAsia="en-GB"/>
        </w:rPr>
        <w:fldChar w:fldCharType="end"/>
      </w:r>
      <w:r w:rsidR="00A4665F" w:rsidRPr="00A4665F">
        <w:rPr>
          <w:lang w:eastAsia="en-GB"/>
        </w:rPr>
        <w:t xml:space="preserve"> </w:t>
      </w:r>
      <w:r w:rsidR="00A4665F">
        <w:rPr>
          <w:lang w:eastAsia="en-GB"/>
        </w:rPr>
        <w:t xml:space="preserve">and </w:t>
      </w:r>
      <w:r w:rsidR="00923DF9">
        <w:rPr>
          <w:lang w:eastAsia="en-GB"/>
        </w:rPr>
        <w:t>within</w:t>
      </w:r>
      <w:r w:rsidR="00A4665F">
        <w:rPr>
          <w:lang w:eastAsia="en-GB"/>
        </w:rPr>
        <w:t xml:space="preserve"> different geopolitical contexts.</w:t>
      </w:r>
    </w:p>
    <w:p w14:paraId="230E9ED5" w14:textId="750243C6" w:rsidR="004B4E52" w:rsidRDefault="00755D16" w:rsidP="001663B2">
      <w:r>
        <w:rPr>
          <w:lang w:eastAsia="en-GB"/>
        </w:rPr>
        <w:t xml:space="preserve">The danger, as many have highlighted before, is that a slide too far towards </w:t>
      </w:r>
      <w:r w:rsidR="00B6240E">
        <w:rPr>
          <w:lang w:eastAsia="en-GB"/>
        </w:rPr>
        <w:t xml:space="preserve">a </w:t>
      </w:r>
      <w:r>
        <w:rPr>
          <w:lang w:eastAsia="en-GB"/>
        </w:rPr>
        <w:t xml:space="preserve">consumer </w:t>
      </w:r>
      <w:r w:rsidR="00B6240E">
        <w:rPr>
          <w:lang w:eastAsia="en-GB"/>
        </w:rPr>
        <w:t xml:space="preserve">concept of </w:t>
      </w:r>
      <w:r>
        <w:rPr>
          <w:lang w:eastAsia="en-GB"/>
        </w:rPr>
        <w:t xml:space="preserve">responsibility will lead to </w:t>
      </w:r>
      <w:r w:rsidR="00B6240E">
        <w:rPr>
          <w:lang w:eastAsia="en-GB"/>
        </w:rPr>
        <w:t>too strong a</w:t>
      </w:r>
      <w:r>
        <w:rPr>
          <w:lang w:eastAsia="en-GB"/>
        </w:rPr>
        <w:t xml:space="preserve"> </w:t>
      </w:r>
      <w:r w:rsidR="00B6240E">
        <w:rPr>
          <w:lang w:eastAsia="en-GB"/>
        </w:rPr>
        <w:t>reliance</w:t>
      </w:r>
      <w:r>
        <w:rPr>
          <w:lang w:eastAsia="en-GB"/>
        </w:rPr>
        <w:t xml:space="preserve"> upon </w:t>
      </w:r>
      <w:r w:rsidRPr="00755D16">
        <w:rPr>
          <w:i/>
          <w:lang w:eastAsia="en-GB"/>
        </w:rPr>
        <w:t>green consumerism</w:t>
      </w:r>
      <w:r>
        <w:rPr>
          <w:lang w:eastAsia="en-GB"/>
        </w:rPr>
        <w:t xml:space="preserve">, which can be </w:t>
      </w:r>
      <w:r w:rsidR="00B6240E">
        <w:rPr>
          <w:lang w:eastAsia="en-GB"/>
        </w:rPr>
        <w:t xml:space="preserve">provide </w:t>
      </w:r>
      <w:r>
        <w:rPr>
          <w:lang w:eastAsia="en-GB"/>
        </w:rPr>
        <w:t xml:space="preserve">a partial answer to the challenge of carbon emissions. </w:t>
      </w:r>
      <w:r w:rsidR="00C0627C">
        <w:rPr>
          <w:lang w:eastAsia="en-GB"/>
        </w:rPr>
        <w:t>This criticism of how mitigation is framed is old, and a brazen example of such framing</w:t>
      </w:r>
      <w:r w:rsidR="000A49DC">
        <w:rPr>
          <w:lang w:eastAsia="en-GB"/>
        </w:rPr>
        <w:t>, in the form of a quote</w:t>
      </w:r>
      <w:r w:rsidR="00C0627C">
        <w:rPr>
          <w:lang w:eastAsia="en-GB"/>
        </w:rPr>
        <w:t xml:space="preserve"> from the energy company </w:t>
      </w:r>
      <w:r w:rsidR="00C0627C" w:rsidRPr="00C0627C">
        <w:rPr>
          <w:i/>
          <w:iCs/>
          <w:lang w:eastAsia="en-GB"/>
        </w:rPr>
        <w:t>E.on</w:t>
      </w:r>
      <w:r w:rsidR="000A49DC">
        <w:rPr>
          <w:lang w:eastAsia="en-GB"/>
        </w:rPr>
        <w:t xml:space="preserve">, </w:t>
      </w:r>
      <w:r w:rsidR="00C0627C">
        <w:rPr>
          <w:lang w:eastAsia="en-GB"/>
        </w:rPr>
        <w:t xml:space="preserve">is reported by Gyberg and Palm: </w:t>
      </w:r>
      <w:r w:rsidR="00C0627C" w:rsidRPr="00C0627C">
        <w:rPr>
          <w:i/>
          <w:iCs/>
          <w:lang w:eastAsia="en-GB"/>
        </w:rPr>
        <w:t>It's easy to b</w:t>
      </w:r>
      <w:r w:rsidR="005A15DC">
        <w:rPr>
          <w:i/>
          <w:iCs/>
          <w:lang w:eastAsia="en-GB"/>
        </w:rPr>
        <w:t>lame the industry and transport</w:t>
      </w:r>
      <w:r w:rsidR="00C0627C" w:rsidRPr="00C0627C">
        <w:rPr>
          <w:i/>
          <w:iCs/>
          <w:lang w:eastAsia="en-GB"/>
        </w:rPr>
        <w:t xml:space="preserve"> as the ones guilty of environmental crime. But who decides what to produce and what to ship to different parts of the world? Isn’t it you as a consumer?</w:t>
      </w:r>
      <w:r w:rsidR="00C0627C">
        <w:rPr>
          <w:lang w:eastAsia="en-GB"/>
        </w:rPr>
        <w:t xml:space="preserve"> </w:t>
      </w:r>
      <w:r w:rsidR="00C0627C">
        <w:rPr>
          <w:lang w:eastAsia="en-GB"/>
        </w:rPr>
        <w:fldChar w:fldCharType="begin"/>
      </w:r>
      <w:r w:rsidR="001663B2">
        <w:rPr>
          <w:lang w:eastAsia="en-GB"/>
        </w:rPr>
        <w:instrText xml:space="preserve"> ADDIN EN.CITE &lt;EndNote&gt;&lt;Cite&gt;&lt;Author&gt;Gyberg&lt;/Author&gt;&lt;Year&gt;2009&lt;/Year&gt;&lt;RecNum&gt;873&lt;/RecNum&gt;&lt;DisplayText&gt;[45]&lt;/DisplayText&gt;&lt;record&gt;&lt;rec-number&gt;873&lt;/rec-number&gt;&lt;foreign-keys&gt;&lt;key app="EN" db-id="trp9sxavnrpwwyeprv75wfdvdzzdv5x20asz" timestamp="1554313180"&gt;873&lt;/key&gt;&lt;/foreign-keys&gt;&lt;ref-type name="Journal Article"&gt;17&lt;/ref-type&gt;&lt;contributors&gt;&lt;authors&gt;&lt;author&gt;Gyberg, Per&lt;/author&gt;&lt;author&gt;Palm, Jenny&lt;/author&gt;&lt;/authors&gt;&lt;/contributors&gt;&lt;titles&gt;&lt;title&gt;Influencing households’ energy behaviour—how is this done and on what premises?&lt;/title&gt;&lt;secondary-title&gt;Energy Policy&lt;/secondary-title&gt;&lt;/titles&gt;&lt;periodical&gt;&lt;full-title&gt;Energy Policy&lt;/full-title&gt;&lt;/periodical&gt;&lt;pages&gt;2807-2813&lt;/pages&gt;&lt;volume&gt;37&lt;/volume&gt;&lt;number&gt;7&lt;/number&gt;&lt;keywords&gt;&lt;keyword&gt;Energy efficiency&lt;/keyword&gt;&lt;keyword&gt;Discourse&lt;/keyword&gt;&lt;keyword&gt;Policy instruments&lt;/keyword&gt;&lt;/keywords&gt;&lt;dates&gt;&lt;year&gt;2009&lt;/year&gt;&lt;pub-dates&gt;&lt;date&gt;2009/07/01/&lt;/date&gt;&lt;/pub-dates&gt;&lt;/dates&gt;&lt;isbn&gt;0301-4215&lt;/isbn&gt;&lt;urls&gt;&lt;related-urls&gt;&lt;url&gt;http://www.sciencedirect.com/science/article/pii/S0301421509002043&lt;/url&gt;&lt;/related-urls&gt;&lt;/urls&gt;&lt;electronic-resource-num&gt;https://doi.org/10.1016/j.enpol.2009.03.043&lt;/electronic-resource-num&gt;&lt;/record&gt;&lt;/Cite&gt;&lt;/EndNote&gt;</w:instrText>
      </w:r>
      <w:r w:rsidR="00C0627C">
        <w:rPr>
          <w:lang w:eastAsia="en-GB"/>
        </w:rPr>
        <w:fldChar w:fldCharType="separate"/>
      </w:r>
      <w:r w:rsidR="001663B2">
        <w:rPr>
          <w:noProof/>
          <w:lang w:eastAsia="en-GB"/>
        </w:rPr>
        <w:t>[45]</w:t>
      </w:r>
      <w:r w:rsidR="00C0627C">
        <w:rPr>
          <w:lang w:eastAsia="en-GB"/>
        </w:rPr>
        <w:fldChar w:fldCharType="end"/>
      </w:r>
      <w:r w:rsidR="00C0627C">
        <w:t xml:space="preserve">. </w:t>
      </w:r>
      <w:r>
        <w:t>This is clearly a dangerous path,</w:t>
      </w:r>
      <w:r w:rsidR="00C0627C">
        <w:t xml:space="preserve"> upon which consumption-based accounting unfortunately sits quite neatly</w:t>
      </w:r>
      <w:r w:rsidR="000A49DC">
        <w:t>.</w:t>
      </w:r>
      <w:r w:rsidR="00C0627C">
        <w:t xml:space="preserve"> </w:t>
      </w:r>
      <w:r w:rsidR="000A49DC">
        <w:t>C</w:t>
      </w:r>
      <w:r>
        <w:t>ity-scale carbon accounting would b</w:t>
      </w:r>
      <w:r w:rsidR="00482DFE">
        <w:t>e wise to avoid walking down it</w:t>
      </w:r>
      <w:r w:rsidR="000A49DC">
        <w:t xml:space="preserve"> as well</w:t>
      </w:r>
      <w:r w:rsidR="00482DFE">
        <w:t>.</w:t>
      </w:r>
    </w:p>
    <w:p w14:paraId="4DA94F36" w14:textId="7E846B81" w:rsidR="004B4E52" w:rsidRDefault="004B4E52" w:rsidP="00755D16"/>
    <w:p w14:paraId="77885D92" w14:textId="77777777" w:rsidR="00A4665F" w:rsidRDefault="00A4665F" w:rsidP="00755D16">
      <w:pPr>
        <w:rPr>
          <w:b/>
        </w:rPr>
      </w:pPr>
    </w:p>
    <w:p w14:paraId="391D3378" w14:textId="67C123D4" w:rsidR="00A4665F" w:rsidRPr="00A4665F" w:rsidRDefault="00A4665F" w:rsidP="00755D16">
      <w:pPr>
        <w:rPr>
          <w:b/>
          <w:sz w:val="28"/>
        </w:rPr>
      </w:pPr>
      <w:r w:rsidRPr="00A4665F">
        <w:rPr>
          <w:b/>
          <w:sz w:val="28"/>
        </w:rPr>
        <w:t>References</w:t>
      </w:r>
    </w:p>
    <w:p w14:paraId="4F509889" w14:textId="77777777" w:rsidR="001663B2" w:rsidRPr="001663B2" w:rsidRDefault="004B4E52" w:rsidP="001663B2">
      <w:pPr>
        <w:pStyle w:val="EndNoteBibliography"/>
        <w:spacing w:after="0"/>
        <w:ind w:left="720" w:hanging="720"/>
      </w:pPr>
      <w:r>
        <w:fldChar w:fldCharType="begin"/>
      </w:r>
      <w:r>
        <w:instrText xml:space="preserve"> ADDIN EN.REFLIST </w:instrText>
      </w:r>
      <w:r>
        <w:fldChar w:fldCharType="separate"/>
      </w:r>
      <w:r w:rsidR="001663B2" w:rsidRPr="001663B2">
        <w:t>1.</w:t>
      </w:r>
      <w:r w:rsidR="001663B2" w:rsidRPr="001663B2">
        <w:tab/>
        <w:t xml:space="preserve">Seto, K.C., et al., </w:t>
      </w:r>
      <w:r w:rsidR="001663B2" w:rsidRPr="001663B2">
        <w:rPr>
          <w:i/>
        </w:rPr>
        <w:t xml:space="preserve">Human Settlements, Infrastructure and Spatial Planning </w:t>
      </w:r>
      <w:r w:rsidR="001663B2" w:rsidRPr="001663B2">
        <w:t xml:space="preserve">in </w:t>
      </w:r>
      <w:r w:rsidR="001663B2" w:rsidRPr="001663B2">
        <w:rPr>
          <w:i/>
        </w:rPr>
        <w:t>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Schlömer, C. von Stechow, T. Zwickel and J.C. Minx (eds.)]</w:t>
      </w:r>
      <w:r w:rsidR="001663B2" w:rsidRPr="001663B2">
        <w:t>. 2014, Cambridge University Press: Cambridge, UK and New York, USA.</w:t>
      </w:r>
    </w:p>
    <w:p w14:paraId="1A465A8B" w14:textId="77777777" w:rsidR="001663B2" w:rsidRPr="001663B2" w:rsidRDefault="001663B2" w:rsidP="001663B2">
      <w:pPr>
        <w:pStyle w:val="EndNoteBibliography"/>
        <w:spacing w:after="0"/>
        <w:ind w:left="720" w:hanging="720"/>
      </w:pPr>
      <w:r w:rsidRPr="001663B2">
        <w:t>2.</w:t>
      </w:r>
      <w:r w:rsidRPr="001663B2">
        <w:tab/>
        <w:t xml:space="preserve">Fuhr, H., T. Hickmann, and K. Kern, </w:t>
      </w:r>
      <w:r w:rsidRPr="001663B2">
        <w:rPr>
          <w:i/>
        </w:rPr>
        <w:t>The role of cities in multi-level climate governance: local climate policies and the 1.5°C target.</w:t>
      </w:r>
      <w:r w:rsidRPr="001663B2">
        <w:t xml:space="preserve"> Current Opinion in Environmental Sustainability, 2018. </w:t>
      </w:r>
      <w:r w:rsidRPr="001663B2">
        <w:rPr>
          <w:b/>
        </w:rPr>
        <w:t>30</w:t>
      </w:r>
      <w:r w:rsidRPr="001663B2">
        <w:t>: p. 1-6.</w:t>
      </w:r>
    </w:p>
    <w:p w14:paraId="53CAC496" w14:textId="77777777" w:rsidR="001663B2" w:rsidRPr="001663B2" w:rsidRDefault="001663B2" w:rsidP="001663B2">
      <w:pPr>
        <w:pStyle w:val="EndNoteBibliography"/>
        <w:spacing w:after="0"/>
        <w:ind w:left="720" w:hanging="720"/>
      </w:pPr>
      <w:r w:rsidRPr="001663B2">
        <w:t>3.</w:t>
      </w:r>
      <w:r w:rsidRPr="001663B2">
        <w:tab/>
        <w:t xml:space="preserve">Lenzen, M., et al., </w:t>
      </w:r>
      <w:r w:rsidRPr="001663B2">
        <w:rPr>
          <w:i/>
        </w:rPr>
        <w:t>Shared producer and consumer responsibility — Theory and practice.</w:t>
      </w:r>
      <w:r w:rsidRPr="001663B2">
        <w:t xml:space="preserve"> Ecological Economics, 2007. </w:t>
      </w:r>
      <w:r w:rsidRPr="001663B2">
        <w:rPr>
          <w:b/>
        </w:rPr>
        <w:t>61</w:t>
      </w:r>
      <w:r w:rsidRPr="001663B2">
        <w:t>(1): p. 27-42.</w:t>
      </w:r>
    </w:p>
    <w:p w14:paraId="6BCBCA96" w14:textId="77777777" w:rsidR="001663B2" w:rsidRPr="001663B2" w:rsidRDefault="001663B2" w:rsidP="001663B2">
      <w:pPr>
        <w:pStyle w:val="EndNoteBibliography"/>
        <w:spacing w:after="0"/>
        <w:ind w:left="720" w:hanging="720"/>
      </w:pPr>
      <w:r w:rsidRPr="001663B2">
        <w:t>4.</w:t>
      </w:r>
      <w:r w:rsidRPr="001663B2">
        <w:tab/>
        <w:t xml:space="preserve">Chavez, A. and A. Ramaswami, </w:t>
      </w:r>
      <w:r w:rsidRPr="001663B2">
        <w:rPr>
          <w:i/>
        </w:rPr>
        <w:t>Articulating a trans-boundary infrastructure supply chain greenhouse gas emission footprint for cities: Mathematical relationships and policy relevance.</w:t>
      </w:r>
      <w:r w:rsidRPr="001663B2">
        <w:t xml:space="preserve"> Energy Policy, 2013. </w:t>
      </w:r>
      <w:r w:rsidRPr="001663B2">
        <w:rPr>
          <w:b/>
        </w:rPr>
        <w:t>54</w:t>
      </w:r>
      <w:r w:rsidRPr="001663B2">
        <w:t>: p. 376-384.</w:t>
      </w:r>
    </w:p>
    <w:p w14:paraId="086CE8DD" w14:textId="77777777" w:rsidR="001663B2" w:rsidRPr="001663B2" w:rsidRDefault="001663B2" w:rsidP="001663B2">
      <w:pPr>
        <w:pStyle w:val="EndNoteBibliography"/>
        <w:spacing w:after="0"/>
        <w:ind w:left="720" w:hanging="720"/>
      </w:pPr>
      <w:r w:rsidRPr="001663B2">
        <w:t>5.</w:t>
      </w:r>
      <w:r w:rsidRPr="001663B2">
        <w:tab/>
        <w:t xml:space="preserve">Afionis, S., et al., </w:t>
      </w:r>
      <w:r w:rsidRPr="001663B2">
        <w:rPr>
          <w:i/>
        </w:rPr>
        <w:t>Consumption-based carbon accounting: does it have a future?</w:t>
      </w:r>
      <w:r w:rsidRPr="001663B2">
        <w:t xml:space="preserve"> Wiley Interdisciplinary Reviews: Climate Change, 2017. </w:t>
      </w:r>
      <w:r w:rsidRPr="001663B2">
        <w:rPr>
          <w:b/>
        </w:rPr>
        <w:t>8</w:t>
      </w:r>
      <w:r w:rsidRPr="001663B2">
        <w:t>(1): p. e438-n/a.</w:t>
      </w:r>
    </w:p>
    <w:p w14:paraId="1ABDF80B" w14:textId="16E7DAEE" w:rsidR="001663B2" w:rsidRPr="001663B2" w:rsidRDefault="001663B2" w:rsidP="001663B2">
      <w:pPr>
        <w:pStyle w:val="EndNoteBibliography"/>
        <w:spacing w:after="0"/>
        <w:ind w:left="720" w:hanging="720"/>
      </w:pPr>
      <w:r w:rsidRPr="001663B2">
        <w:t>6.</w:t>
      </w:r>
      <w:r w:rsidRPr="001663B2">
        <w:tab/>
        <w:t xml:space="preserve">WRI, C., and ICLEI, </w:t>
      </w:r>
      <w:r w:rsidRPr="001663B2">
        <w:rPr>
          <w:i/>
        </w:rPr>
        <w:t>Global Protocol for Community-Scale Greenhouse Gas Emission Inventories (GPC):  An accounting and reporting standard for cities</w:t>
      </w:r>
      <w:r w:rsidRPr="001663B2">
        <w:t xml:space="preserve">, in </w:t>
      </w:r>
      <w:hyperlink r:id="rId14" w:history="1">
        <w:r w:rsidRPr="001663B2">
          <w:rPr>
            <w:rStyle w:val="Hyperlink"/>
            <w:i/>
          </w:rPr>
          <w:t>www.ghgprotocol.org</w:t>
        </w:r>
      </w:hyperlink>
      <w:r w:rsidRPr="001663B2">
        <w:rPr>
          <w:i/>
        </w:rPr>
        <w:t xml:space="preserve"> (accessed 6 March 2016)</w:t>
      </w:r>
      <w:r w:rsidRPr="001663B2">
        <w:t>. 2014, World Resources Institute, C40 Cities Climate Leadership Group, and ICLEI Local Governments for Sustainability.</w:t>
      </w:r>
    </w:p>
    <w:p w14:paraId="59211CBD" w14:textId="77777777" w:rsidR="001663B2" w:rsidRPr="001663B2" w:rsidRDefault="001663B2" w:rsidP="001663B2">
      <w:pPr>
        <w:pStyle w:val="EndNoteBibliography"/>
        <w:spacing w:after="0"/>
        <w:ind w:left="720" w:hanging="720"/>
      </w:pPr>
      <w:r w:rsidRPr="001663B2">
        <w:t>7.</w:t>
      </w:r>
      <w:r w:rsidRPr="001663B2">
        <w:tab/>
        <w:t xml:space="preserve">Peters, G.P., </w:t>
      </w:r>
      <w:r w:rsidRPr="001663B2">
        <w:rPr>
          <w:i/>
        </w:rPr>
        <w:t>From production-based to consumption-based national emission inventories.</w:t>
      </w:r>
      <w:r w:rsidRPr="001663B2">
        <w:t xml:space="preserve"> Ecological Economics, 2008. </w:t>
      </w:r>
      <w:r w:rsidRPr="001663B2">
        <w:rPr>
          <w:b/>
        </w:rPr>
        <w:t>65</w:t>
      </w:r>
      <w:r w:rsidRPr="001663B2">
        <w:t>(1): p. 13-23.</w:t>
      </w:r>
    </w:p>
    <w:p w14:paraId="63AE6595" w14:textId="77777777" w:rsidR="001663B2" w:rsidRPr="001663B2" w:rsidRDefault="001663B2" w:rsidP="001663B2">
      <w:pPr>
        <w:pStyle w:val="EndNoteBibliography"/>
        <w:spacing w:after="0"/>
        <w:ind w:left="720" w:hanging="720"/>
      </w:pPr>
      <w:r w:rsidRPr="001663B2">
        <w:t>8.</w:t>
      </w:r>
      <w:r w:rsidRPr="001663B2">
        <w:tab/>
        <w:t xml:space="preserve">Erickson, P. and T. Morgenstern, </w:t>
      </w:r>
      <w:r w:rsidRPr="001663B2">
        <w:rPr>
          <w:i/>
        </w:rPr>
        <w:t>Fixing greenhouse gas accounting at the city scale.</w:t>
      </w:r>
      <w:r w:rsidRPr="001663B2">
        <w:t xml:space="preserve"> Carbon Management, 2016. </w:t>
      </w:r>
      <w:r w:rsidRPr="001663B2">
        <w:rPr>
          <w:b/>
        </w:rPr>
        <w:t>7</w:t>
      </w:r>
      <w:r w:rsidRPr="001663B2">
        <w:t>(5-6): p. 313-316.</w:t>
      </w:r>
    </w:p>
    <w:p w14:paraId="1DDD0135" w14:textId="77777777" w:rsidR="001663B2" w:rsidRPr="001663B2" w:rsidRDefault="001663B2" w:rsidP="001663B2">
      <w:pPr>
        <w:pStyle w:val="EndNoteBibliography"/>
        <w:spacing w:after="0"/>
        <w:ind w:left="720" w:hanging="720"/>
      </w:pPr>
      <w:r w:rsidRPr="001663B2">
        <w:t>9.</w:t>
      </w:r>
      <w:r w:rsidRPr="001663B2">
        <w:tab/>
        <w:t xml:space="preserve">Sudmant, A., et al., </w:t>
      </w:r>
      <w:r w:rsidRPr="001663B2">
        <w:rPr>
          <w:i/>
        </w:rPr>
        <w:t>Producer cities and consumer cities: Using production- and consumption-based carbon accounts to guide climate action in China, the UK, and the US.</w:t>
      </w:r>
      <w:r w:rsidRPr="001663B2">
        <w:t xml:space="preserve"> Journal of Cleaner Production, 2018. </w:t>
      </w:r>
      <w:r w:rsidRPr="001663B2">
        <w:rPr>
          <w:b/>
        </w:rPr>
        <w:t>176</w:t>
      </w:r>
      <w:r w:rsidRPr="001663B2">
        <w:t>: p. 654-662.</w:t>
      </w:r>
    </w:p>
    <w:p w14:paraId="60DB0B38" w14:textId="77777777" w:rsidR="001663B2" w:rsidRPr="001663B2" w:rsidRDefault="001663B2" w:rsidP="001663B2">
      <w:pPr>
        <w:pStyle w:val="EndNoteBibliography"/>
        <w:spacing w:after="0"/>
        <w:ind w:left="720" w:hanging="720"/>
      </w:pPr>
      <w:r w:rsidRPr="001663B2">
        <w:t>10.</w:t>
      </w:r>
      <w:r w:rsidRPr="001663B2">
        <w:tab/>
        <w:t xml:space="preserve">Millward-Hopkins, J., et al., </w:t>
      </w:r>
      <w:r w:rsidRPr="001663B2">
        <w:rPr>
          <w:i/>
        </w:rPr>
        <w:t>Uncovering blind spots in urban carbon management: the role of consumption-based carbon accounting in Bristol, UK.</w:t>
      </w:r>
      <w:r w:rsidRPr="001663B2">
        <w:t xml:space="preserve"> Regional Environmental Change, 2017. </w:t>
      </w:r>
      <w:r w:rsidRPr="001663B2">
        <w:rPr>
          <w:b/>
        </w:rPr>
        <w:t>17</w:t>
      </w:r>
      <w:r w:rsidRPr="001663B2">
        <w:t>(5): p. 1467-1478.</w:t>
      </w:r>
    </w:p>
    <w:p w14:paraId="70B92B71" w14:textId="77777777" w:rsidR="001663B2" w:rsidRPr="001663B2" w:rsidRDefault="001663B2" w:rsidP="001663B2">
      <w:pPr>
        <w:pStyle w:val="EndNoteBibliography"/>
        <w:spacing w:after="0"/>
        <w:ind w:left="720" w:hanging="720"/>
      </w:pPr>
      <w:r w:rsidRPr="001663B2">
        <w:t>11.</w:t>
      </w:r>
      <w:r w:rsidRPr="001663B2">
        <w:tab/>
        <w:t xml:space="preserve">Daniel, M., et al., </w:t>
      </w:r>
      <w:r w:rsidRPr="001663B2">
        <w:rPr>
          <w:i/>
        </w:rPr>
        <w:t>Carbon footprints of 13 000 cities.</w:t>
      </w:r>
      <w:r w:rsidRPr="001663B2">
        <w:t xml:space="preserve"> Environmental Research Letters, 2018. </w:t>
      </w:r>
      <w:r w:rsidRPr="001663B2">
        <w:rPr>
          <w:b/>
        </w:rPr>
        <w:t>13</w:t>
      </w:r>
      <w:r w:rsidRPr="001663B2">
        <w:t>(6): p. 064041.</w:t>
      </w:r>
    </w:p>
    <w:p w14:paraId="2F6AEDE2" w14:textId="77777777" w:rsidR="001663B2" w:rsidRPr="001663B2" w:rsidRDefault="001663B2" w:rsidP="001663B2">
      <w:pPr>
        <w:pStyle w:val="EndNoteBibliography"/>
        <w:spacing w:after="0"/>
        <w:ind w:left="720" w:hanging="720"/>
      </w:pPr>
      <w:r w:rsidRPr="001663B2">
        <w:t>12.</w:t>
      </w:r>
      <w:r w:rsidRPr="001663B2">
        <w:tab/>
        <w:t xml:space="preserve">Steininger, K., et al., </w:t>
      </w:r>
      <w:r w:rsidRPr="001663B2">
        <w:rPr>
          <w:i/>
        </w:rPr>
        <w:t>Justice and cost effectiveness of consumption-based versus production-based approaches in the case of unilateral climate policies.</w:t>
      </w:r>
      <w:r w:rsidRPr="001663B2">
        <w:t xml:space="preserve"> Global Environmental Change, 2014. </w:t>
      </w:r>
      <w:r w:rsidRPr="001663B2">
        <w:rPr>
          <w:b/>
        </w:rPr>
        <w:t>24</w:t>
      </w:r>
      <w:r w:rsidRPr="001663B2">
        <w:t>: p. 75-87.</w:t>
      </w:r>
    </w:p>
    <w:p w14:paraId="653B6D85" w14:textId="77777777" w:rsidR="001663B2" w:rsidRPr="001663B2" w:rsidRDefault="001663B2" w:rsidP="001663B2">
      <w:pPr>
        <w:pStyle w:val="EndNoteBibliography"/>
        <w:spacing w:after="0"/>
        <w:ind w:left="720" w:hanging="720"/>
      </w:pPr>
      <w:r w:rsidRPr="001663B2">
        <w:t>13.</w:t>
      </w:r>
      <w:r w:rsidRPr="001663B2">
        <w:tab/>
        <w:t xml:space="preserve">Kanemoto, K., D. Moran, and E.G. Hertwich, </w:t>
      </w:r>
      <w:r w:rsidRPr="001663B2">
        <w:rPr>
          <w:i/>
        </w:rPr>
        <w:t>Mapping the Carbon Footprint of Nations.</w:t>
      </w:r>
      <w:r w:rsidRPr="001663B2">
        <w:t xml:space="preserve"> Environmental Science &amp; Technology, 2016. </w:t>
      </w:r>
      <w:r w:rsidRPr="001663B2">
        <w:rPr>
          <w:b/>
        </w:rPr>
        <w:t>50</w:t>
      </w:r>
      <w:r w:rsidRPr="001663B2">
        <w:t>(19): p. 10512-10517.</w:t>
      </w:r>
    </w:p>
    <w:p w14:paraId="6936AC59" w14:textId="77777777" w:rsidR="001663B2" w:rsidRPr="001663B2" w:rsidRDefault="001663B2" w:rsidP="001663B2">
      <w:pPr>
        <w:pStyle w:val="EndNoteBibliography"/>
        <w:spacing w:after="0"/>
        <w:ind w:left="720" w:hanging="720"/>
      </w:pPr>
      <w:r w:rsidRPr="001663B2">
        <w:t>14.</w:t>
      </w:r>
      <w:r w:rsidRPr="001663B2">
        <w:tab/>
        <w:t xml:space="preserve">Chen, G., M. Hadjikakou, and T. Wiedmann, </w:t>
      </w:r>
      <w:r w:rsidRPr="001663B2">
        <w:rPr>
          <w:i/>
        </w:rPr>
        <w:t>Urban carbon transformations: unravelling spatial and inter-sectoral linkages for key city industries based on multi-region input–output analysis.</w:t>
      </w:r>
      <w:r w:rsidRPr="001663B2">
        <w:t xml:space="preserve"> Journal of Cleaner Production, 2016.</w:t>
      </w:r>
    </w:p>
    <w:p w14:paraId="0853DDC8" w14:textId="77777777" w:rsidR="001663B2" w:rsidRPr="001663B2" w:rsidRDefault="001663B2" w:rsidP="001663B2">
      <w:pPr>
        <w:pStyle w:val="EndNoteBibliography"/>
        <w:spacing w:after="0"/>
        <w:ind w:left="720" w:hanging="720"/>
      </w:pPr>
      <w:r w:rsidRPr="001663B2">
        <w:t>15.</w:t>
      </w:r>
      <w:r w:rsidRPr="001663B2">
        <w:tab/>
        <w:t xml:space="preserve">Chen, G., et al., </w:t>
      </w:r>
      <w:r w:rsidRPr="001663B2">
        <w:rPr>
          <w:i/>
        </w:rPr>
        <w:t>City Carbon Footprint Networks.</w:t>
      </w:r>
      <w:r w:rsidRPr="001663B2">
        <w:t xml:space="preserve"> Energies, 2016. </w:t>
      </w:r>
      <w:r w:rsidRPr="001663B2">
        <w:rPr>
          <w:b/>
        </w:rPr>
        <w:t>9</w:t>
      </w:r>
      <w:r w:rsidRPr="001663B2">
        <w:t>(8): p. 602.</w:t>
      </w:r>
    </w:p>
    <w:p w14:paraId="28F8EA0C" w14:textId="77777777" w:rsidR="001663B2" w:rsidRPr="001663B2" w:rsidRDefault="001663B2" w:rsidP="001663B2">
      <w:pPr>
        <w:pStyle w:val="EndNoteBibliography"/>
        <w:spacing w:after="0"/>
        <w:ind w:left="720" w:hanging="720"/>
      </w:pPr>
      <w:r w:rsidRPr="001663B2">
        <w:t>16.</w:t>
      </w:r>
      <w:r w:rsidRPr="001663B2">
        <w:tab/>
        <w:t xml:space="preserve">Wiedmann, T.O., G. Chen, and J. Barrett, </w:t>
      </w:r>
      <w:r w:rsidRPr="001663B2">
        <w:rPr>
          <w:i/>
        </w:rPr>
        <w:t>The Concept of City Carbon Maps: A Case Study of Melbourne, Australia.</w:t>
      </w:r>
      <w:r w:rsidRPr="001663B2">
        <w:t xml:space="preserve"> Journal of Industrial Ecology, 2015: p. n/a-n/a.</w:t>
      </w:r>
    </w:p>
    <w:p w14:paraId="5AD2A4A0" w14:textId="77777777" w:rsidR="001663B2" w:rsidRPr="001663B2" w:rsidRDefault="001663B2" w:rsidP="001663B2">
      <w:pPr>
        <w:pStyle w:val="EndNoteBibliography"/>
        <w:spacing w:after="0"/>
        <w:ind w:left="720" w:hanging="720"/>
      </w:pPr>
      <w:r w:rsidRPr="001663B2">
        <w:t>17.</w:t>
      </w:r>
      <w:r w:rsidRPr="001663B2">
        <w:tab/>
        <w:t xml:space="preserve">C40, </w:t>
      </w:r>
      <w:r w:rsidRPr="001663B2">
        <w:rPr>
          <w:i/>
        </w:rPr>
        <w:t>Consumption-based GHG emissions of C40 cities</w:t>
      </w:r>
      <w:r w:rsidRPr="001663B2">
        <w:t>. 2018, C40 Cities, University of Leeds, University of New South Wales, and Arup.</w:t>
      </w:r>
    </w:p>
    <w:p w14:paraId="1C8969D8" w14:textId="77777777" w:rsidR="001663B2" w:rsidRPr="001663B2" w:rsidRDefault="001663B2" w:rsidP="001663B2">
      <w:pPr>
        <w:pStyle w:val="EndNoteBibliography"/>
        <w:spacing w:after="0"/>
        <w:ind w:left="720" w:hanging="720"/>
      </w:pPr>
      <w:r w:rsidRPr="001663B2">
        <w:t>18.</w:t>
      </w:r>
      <w:r w:rsidRPr="001663B2">
        <w:tab/>
        <w:t xml:space="preserve">Steininger, K.W., et al., </w:t>
      </w:r>
      <w:r w:rsidRPr="001663B2">
        <w:rPr>
          <w:i/>
        </w:rPr>
        <w:t>Multiple carbon accounting to support just and effective climate policies.</w:t>
      </w:r>
      <w:r w:rsidRPr="001663B2">
        <w:t xml:space="preserve"> Nature Climate Change, 2015. </w:t>
      </w:r>
      <w:r w:rsidRPr="001663B2">
        <w:rPr>
          <w:b/>
        </w:rPr>
        <w:t>6</w:t>
      </w:r>
      <w:r w:rsidRPr="001663B2">
        <w:t>: p. 35.</w:t>
      </w:r>
    </w:p>
    <w:p w14:paraId="16A2266B" w14:textId="77777777" w:rsidR="001663B2" w:rsidRPr="001663B2" w:rsidRDefault="001663B2" w:rsidP="001663B2">
      <w:pPr>
        <w:pStyle w:val="EndNoteBibliography"/>
        <w:spacing w:after="0"/>
        <w:ind w:left="720" w:hanging="720"/>
      </w:pPr>
      <w:r w:rsidRPr="001663B2">
        <w:t>19.</w:t>
      </w:r>
      <w:r w:rsidRPr="001663B2">
        <w:tab/>
        <w:t xml:space="preserve">Jakob, M., J.C. Steckel, and O. Edenhofer, </w:t>
      </w:r>
      <w:r w:rsidRPr="001663B2">
        <w:rPr>
          <w:i/>
        </w:rPr>
        <w:t>Consumption- Versus Production-Based Emission Policies.</w:t>
      </w:r>
      <w:r w:rsidRPr="001663B2">
        <w:t xml:space="preserve"> Annual Review of Resource Economics, 2014. </w:t>
      </w:r>
      <w:r w:rsidRPr="001663B2">
        <w:rPr>
          <w:b/>
        </w:rPr>
        <w:t>6</w:t>
      </w:r>
      <w:r w:rsidRPr="001663B2">
        <w:t>(1): p. 297-318.</w:t>
      </w:r>
    </w:p>
    <w:p w14:paraId="0CF01418" w14:textId="77777777" w:rsidR="001663B2" w:rsidRPr="001663B2" w:rsidRDefault="001663B2" w:rsidP="001663B2">
      <w:pPr>
        <w:pStyle w:val="EndNoteBibliography"/>
        <w:spacing w:after="0"/>
        <w:ind w:left="720" w:hanging="720"/>
      </w:pPr>
      <w:r w:rsidRPr="001663B2">
        <w:lastRenderedPageBreak/>
        <w:t>20.</w:t>
      </w:r>
      <w:r w:rsidRPr="001663B2">
        <w:tab/>
        <w:t xml:space="preserve">Barrett, J., et al., </w:t>
      </w:r>
      <w:r w:rsidRPr="001663B2">
        <w:rPr>
          <w:i/>
        </w:rPr>
        <w:t>Consumption-based GHG emission accounting: a UK case study.</w:t>
      </w:r>
      <w:r w:rsidRPr="001663B2">
        <w:t xml:space="preserve"> Climate Policy, 2013. </w:t>
      </w:r>
      <w:r w:rsidRPr="001663B2">
        <w:rPr>
          <w:b/>
        </w:rPr>
        <w:t>13</w:t>
      </w:r>
      <w:r w:rsidRPr="001663B2">
        <w:t>(4): p. 451-470.</w:t>
      </w:r>
    </w:p>
    <w:p w14:paraId="393571BA" w14:textId="77777777" w:rsidR="001663B2" w:rsidRPr="001663B2" w:rsidRDefault="001663B2" w:rsidP="001663B2">
      <w:pPr>
        <w:pStyle w:val="EndNoteBibliography"/>
        <w:spacing w:after="0"/>
        <w:ind w:left="720" w:hanging="720"/>
      </w:pPr>
      <w:r w:rsidRPr="001663B2">
        <w:t>21.</w:t>
      </w:r>
      <w:r w:rsidRPr="001663B2">
        <w:tab/>
        <w:t xml:space="preserve">Davis, S.J. and K. Caldeira, </w:t>
      </w:r>
      <w:r w:rsidRPr="001663B2">
        <w:rPr>
          <w:i/>
        </w:rPr>
        <w:t>Consumption-based accounting of CO2 emissions.</w:t>
      </w:r>
      <w:r w:rsidRPr="001663B2">
        <w:t xml:space="preserve"> Proceedings of the National Academy of Sciences, 2010. </w:t>
      </w:r>
      <w:r w:rsidRPr="001663B2">
        <w:rPr>
          <w:b/>
        </w:rPr>
        <w:t>107</w:t>
      </w:r>
      <w:r w:rsidRPr="001663B2">
        <w:t>(12): p. 5687-5692.</w:t>
      </w:r>
    </w:p>
    <w:p w14:paraId="48C6EE1C" w14:textId="77777777" w:rsidR="001663B2" w:rsidRPr="001663B2" w:rsidRDefault="001663B2" w:rsidP="001663B2">
      <w:pPr>
        <w:pStyle w:val="EndNoteBibliography"/>
        <w:spacing w:after="0"/>
        <w:ind w:left="720" w:hanging="720"/>
      </w:pPr>
      <w:r w:rsidRPr="001663B2">
        <w:t>22.</w:t>
      </w:r>
      <w:r w:rsidRPr="001663B2">
        <w:tab/>
        <w:t xml:space="preserve">Ivanova, D., et al., </w:t>
      </w:r>
      <w:r w:rsidRPr="001663B2">
        <w:rPr>
          <w:i/>
        </w:rPr>
        <w:t>Environmental Impact Assessment of Household Consumption.</w:t>
      </w:r>
      <w:r w:rsidRPr="001663B2">
        <w:t xml:space="preserve"> Journal of Industrial Ecology, 2016. </w:t>
      </w:r>
      <w:r w:rsidRPr="001663B2">
        <w:rPr>
          <w:b/>
        </w:rPr>
        <w:t>20</w:t>
      </w:r>
      <w:r w:rsidRPr="001663B2">
        <w:t>(3): p. 526-536.</w:t>
      </w:r>
    </w:p>
    <w:p w14:paraId="0CF5F2DE" w14:textId="77777777" w:rsidR="001663B2" w:rsidRPr="001663B2" w:rsidRDefault="001663B2" w:rsidP="001663B2">
      <w:pPr>
        <w:pStyle w:val="EndNoteBibliography"/>
        <w:spacing w:after="0"/>
        <w:ind w:left="720" w:hanging="720"/>
      </w:pPr>
      <w:r w:rsidRPr="001663B2">
        <w:t>23.</w:t>
      </w:r>
      <w:r w:rsidRPr="001663B2">
        <w:tab/>
        <w:t xml:space="preserve">Södersten, C.-J., R. Wood, and E.G. Hertwich, </w:t>
      </w:r>
      <w:r w:rsidRPr="001663B2">
        <w:rPr>
          <w:i/>
        </w:rPr>
        <w:t>Environmental Impacts of Capital Formation.</w:t>
      </w:r>
      <w:r w:rsidRPr="001663B2">
        <w:t xml:space="preserve"> Journal of Industrial Ecology, 2018. </w:t>
      </w:r>
      <w:r w:rsidRPr="001663B2">
        <w:rPr>
          <w:b/>
        </w:rPr>
        <w:t>22</w:t>
      </w:r>
      <w:r w:rsidRPr="001663B2">
        <w:t>(1): p. 55-67.</w:t>
      </w:r>
    </w:p>
    <w:p w14:paraId="7BB40E17" w14:textId="77777777" w:rsidR="001663B2" w:rsidRPr="001663B2" w:rsidRDefault="001663B2" w:rsidP="001663B2">
      <w:pPr>
        <w:pStyle w:val="EndNoteBibliography"/>
        <w:spacing w:after="0"/>
        <w:ind w:left="720" w:hanging="720"/>
      </w:pPr>
      <w:r w:rsidRPr="001663B2">
        <w:t>24.</w:t>
      </w:r>
      <w:r w:rsidRPr="001663B2">
        <w:tab/>
        <w:t xml:space="preserve">Södersten, C.-J.H., R. Wood, and E.G. Hertwich, </w:t>
      </w:r>
      <w:r w:rsidRPr="001663B2">
        <w:rPr>
          <w:i/>
        </w:rPr>
        <w:t>Endogenizing Capital in MRIO Models: The Implications for Consumption-Based Accounting.</w:t>
      </w:r>
      <w:r w:rsidRPr="001663B2">
        <w:t xml:space="preserve"> Environmental Science &amp; Technology, 2018. </w:t>
      </w:r>
      <w:r w:rsidRPr="001663B2">
        <w:rPr>
          <w:b/>
        </w:rPr>
        <w:t>52</w:t>
      </w:r>
      <w:r w:rsidRPr="001663B2">
        <w:t>(22): p. 13250-13259.</w:t>
      </w:r>
    </w:p>
    <w:p w14:paraId="271EA952" w14:textId="77777777" w:rsidR="001663B2" w:rsidRPr="001663B2" w:rsidRDefault="001663B2" w:rsidP="001663B2">
      <w:pPr>
        <w:pStyle w:val="EndNoteBibliography"/>
        <w:spacing w:after="0"/>
        <w:ind w:left="720" w:hanging="720"/>
      </w:pPr>
      <w:r w:rsidRPr="001663B2">
        <w:t>25.</w:t>
      </w:r>
      <w:r w:rsidRPr="001663B2">
        <w:tab/>
        <w:t xml:space="preserve">Minx, J.C., et al., </w:t>
      </w:r>
      <w:r w:rsidRPr="001663B2">
        <w:rPr>
          <w:i/>
        </w:rPr>
        <w:t>A “Carbonizing Dragon”: China’s Fast Growing CO2 Emissions Revisited.</w:t>
      </w:r>
      <w:r w:rsidRPr="001663B2">
        <w:t xml:space="preserve"> Environmental Science &amp; Technology, 2011. </w:t>
      </w:r>
      <w:r w:rsidRPr="001663B2">
        <w:rPr>
          <w:b/>
        </w:rPr>
        <w:t>45</w:t>
      </w:r>
      <w:r w:rsidRPr="001663B2">
        <w:t>(21): p. 9144-9153.</w:t>
      </w:r>
    </w:p>
    <w:p w14:paraId="1D0BB449" w14:textId="77777777" w:rsidR="001663B2" w:rsidRPr="001663B2" w:rsidRDefault="001663B2" w:rsidP="001663B2">
      <w:pPr>
        <w:pStyle w:val="EndNoteBibliography"/>
        <w:spacing w:after="0"/>
        <w:ind w:left="720" w:hanging="720"/>
      </w:pPr>
      <w:r w:rsidRPr="001663B2">
        <w:t>26.</w:t>
      </w:r>
      <w:r w:rsidRPr="001663B2">
        <w:tab/>
        <w:t xml:space="preserve">Gigerenzer, G. and W. Gaissmaier, </w:t>
      </w:r>
      <w:r w:rsidRPr="001663B2">
        <w:rPr>
          <w:i/>
        </w:rPr>
        <w:t>Heuristic Decision Making.</w:t>
      </w:r>
      <w:r w:rsidRPr="001663B2">
        <w:t xml:space="preserve"> Annual Review of Psychology, 2010. </w:t>
      </w:r>
      <w:r w:rsidRPr="001663B2">
        <w:rPr>
          <w:b/>
        </w:rPr>
        <w:t>62</w:t>
      </w:r>
      <w:r w:rsidRPr="001663B2">
        <w:t>(1): p. 451-482.</w:t>
      </w:r>
    </w:p>
    <w:p w14:paraId="1864B09B" w14:textId="77777777" w:rsidR="001663B2" w:rsidRPr="001663B2" w:rsidRDefault="001663B2" w:rsidP="001663B2">
      <w:pPr>
        <w:pStyle w:val="EndNoteBibliography"/>
        <w:spacing w:after="0"/>
        <w:ind w:left="720" w:hanging="720"/>
      </w:pPr>
      <w:r w:rsidRPr="001663B2">
        <w:t>27.</w:t>
      </w:r>
      <w:r w:rsidRPr="001663B2">
        <w:tab/>
        <w:t xml:space="preserve">Dawes, R.M., </w:t>
      </w:r>
      <w:r w:rsidRPr="001663B2">
        <w:rPr>
          <w:i/>
        </w:rPr>
        <w:t>The robust beauty of improper linear models in decision making.</w:t>
      </w:r>
      <w:r w:rsidRPr="001663B2">
        <w:t xml:space="preserve"> American Psychologist, 1979. </w:t>
      </w:r>
      <w:r w:rsidRPr="001663B2">
        <w:rPr>
          <w:b/>
        </w:rPr>
        <w:t>34</w:t>
      </w:r>
      <w:r w:rsidRPr="001663B2">
        <w:t>(7): p. 571-582.</w:t>
      </w:r>
    </w:p>
    <w:p w14:paraId="1A2A90C5" w14:textId="77777777" w:rsidR="001663B2" w:rsidRPr="001663B2" w:rsidRDefault="001663B2" w:rsidP="001663B2">
      <w:pPr>
        <w:pStyle w:val="EndNoteBibliography"/>
        <w:spacing w:after="0"/>
        <w:ind w:left="720" w:hanging="720"/>
      </w:pPr>
      <w:r w:rsidRPr="001663B2">
        <w:t>28.</w:t>
      </w:r>
      <w:r w:rsidRPr="001663B2">
        <w:tab/>
        <w:t xml:space="preserve">Creutzig, F., et al., </w:t>
      </w:r>
      <w:r w:rsidRPr="001663B2">
        <w:rPr>
          <w:i/>
        </w:rPr>
        <w:t>Towards demand-side solutions for mitigating climate change.</w:t>
      </w:r>
      <w:r w:rsidRPr="001663B2">
        <w:t xml:space="preserve"> Nature Climate Change, 2018. </w:t>
      </w:r>
      <w:r w:rsidRPr="001663B2">
        <w:rPr>
          <w:b/>
        </w:rPr>
        <w:t>8</w:t>
      </w:r>
      <w:r w:rsidRPr="001663B2">
        <w:t>(4): p. 260-263.</w:t>
      </w:r>
    </w:p>
    <w:p w14:paraId="22C64B55" w14:textId="77777777" w:rsidR="001663B2" w:rsidRPr="001663B2" w:rsidRDefault="001663B2" w:rsidP="001663B2">
      <w:pPr>
        <w:pStyle w:val="EndNoteBibliography"/>
        <w:spacing w:after="0"/>
        <w:ind w:left="720" w:hanging="720"/>
      </w:pPr>
      <w:r w:rsidRPr="001663B2">
        <w:t>29.</w:t>
      </w:r>
      <w:r w:rsidRPr="001663B2">
        <w:tab/>
        <w:t xml:space="preserve">Castán Broto, V. and H. Bulkeley, </w:t>
      </w:r>
      <w:r w:rsidRPr="001663B2">
        <w:rPr>
          <w:i/>
        </w:rPr>
        <w:t>A survey of urban climate change experiments in 100 cities.</w:t>
      </w:r>
      <w:r w:rsidRPr="001663B2">
        <w:t xml:space="preserve"> Global Environmental Change, 2013. </w:t>
      </w:r>
      <w:r w:rsidRPr="001663B2">
        <w:rPr>
          <w:b/>
        </w:rPr>
        <w:t>23</w:t>
      </w:r>
      <w:r w:rsidRPr="001663B2">
        <w:t>(1): p. 92-102.</w:t>
      </w:r>
    </w:p>
    <w:p w14:paraId="6666356C" w14:textId="77777777" w:rsidR="001663B2" w:rsidRPr="001663B2" w:rsidRDefault="001663B2" w:rsidP="001663B2">
      <w:pPr>
        <w:pStyle w:val="EndNoteBibliography"/>
        <w:spacing w:after="0"/>
        <w:ind w:left="720" w:hanging="720"/>
      </w:pPr>
      <w:r w:rsidRPr="001663B2">
        <w:t>30.</w:t>
      </w:r>
      <w:r w:rsidRPr="001663B2">
        <w:tab/>
        <w:t xml:space="preserve">Creutzig, F., et al., </w:t>
      </w:r>
      <w:r w:rsidRPr="001663B2">
        <w:rPr>
          <w:i/>
        </w:rPr>
        <w:t>Urban infrastructure choices structure climate solutions.</w:t>
      </w:r>
      <w:r w:rsidRPr="001663B2">
        <w:t xml:space="preserve"> Nature Climate Change, 2016. </w:t>
      </w:r>
      <w:r w:rsidRPr="001663B2">
        <w:rPr>
          <w:b/>
        </w:rPr>
        <w:t>6</w:t>
      </w:r>
      <w:r w:rsidRPr="001663B2">
        <w:t>: p. 1054.</w:t>
      </w:r>
    </w:p>
    <w:p w14:paraId="1A3C579C" w14:textId="77777777" w:rsidR="001663B2" w:rsidRPr="001663B2" w:rsidRDefault="001663B2" w:rsidP="001663B2">
      <w:pPr>
        <w:pStyle w:val="EndNoteBibliography"/>
        <w:spacing w:after="0"/>
        <w:ind w:left="720" w:hanging="720"/>
      </w:pPr>
      <w:r w:rsidRPr="001663B2">
        <w:t>31.</w:t>
      </w:r>
      <w:r w:rsidRPr="001663B2">
        <w:tab/>
        <w:t xml:space="preserve">Erickson, P., et al., </w:t>
      </w:r>
      <w:r w:rsidRPr="001663B2">
        <w:rPr>
          <w:i/>
        </w:rPr>
        <w:t>Technologies, policies and measures for GHG abatement at the urban scale.</w:t>
      </w:r>
      <w:r w:rsidRPr="001663B2">
        <w:t xml:space="preserve"> Greenhouse Gas Measurement and Management, 2013. </w:t>
      </w:r>
      <w:r w:rsidRPr="001663B2">
        <w:rPr>
          <w:b/>
        </w:rPr>
        <w:t>3</w:t>
      </w:r>
      <w:r w:rsidRPr="001663B2">
        <w:t>(1-02): p. 37-54.</w:t>
      </w:r>
    </w:p>
    <w:p w14:paraId="60177E1B" w14:textId="77777777" w:rsidR="001663B2" w:rsidRPr="001663B2" w:rsidRDefault="001663B2" w:rsidP="001663B2">
      <w:pPr>
        <w:pStyle w:val="EndNoteBibliography"/>
        <w:spacing w:after="0"/>
        <w:ind w:left="720" w:hanging="720"/>
      </w:pPr>
      <w:r w:rsidRPr="001663B2">
        <w:t>32.</w:t>
      </w:r>
      <w:r w:rsidRPr="001663B2">
        <w:tab/>
        <w:t xml:space="preserve">Barrett, J. and K. Scott, </w:t>
      </w:r>
      <w:r w:rsidRPr="001663B2">
        <w:rPr>
          <w:i/>
        </w:rPr>
        <w:t>Link between climate change mitigation and resource efficiency: A UK case study.</w:t>
      </w:r>
      <w:r w:rsidRPr="001663B2">
        <w:t xml:space="preserve"> Global Environmental Change, 2012. </w:t>
      </w:r>
      <w:r w:rsidRPr="001663B2">
        <w:rPr>
          <w:b/>
        </w:rPr>
        <w:t>22</w:t>
      </w:r>
      <w:r w:rsidRPr="001663B2">
        <w:t>(1): p. 299-307.</w:t>
      </w:r>
    </w:p>
    <w:p w14:paraId="2952F3F4" w14:textId="77777777" w:rsidR="001663B2" w:rsidRPr="001663B2" w:rsidRDefault="001663B2" w:rsidP="001663B2">
      <w:pPr>
        <w:pStyle w:val="EndNoteBibliography"/>
        <w:spacing w:after="0"/>
        <w:ind w:left="720" w:hanging="720"/>
      </w:pPr>
      <w:r w:rsidRPr="001663B2">
        <w:t>33.</w:t>
      </w:r>
      <w:r w:rsidRPr="001663B2">
        <w:tab/>
        <w:t xml:space="preserve">Hoornweg, D., L. Sugar, and C.L.T. Gómez, </w:t>
      </w:r>
      <w:r w:rsidRPr="001663B2">
        <w:rPr>
          <w:i/>
        </w:rPr>
        <w:t>Cities and greenhouse gas emissions: moving forward.</w:t>
      </w:r>
      <w:r w:rsidRPr="001663B2">
        <w:t xml:space="preserve"> Environment and Urbanization, 2011. </w:t>
      </w:r>
      <w:r w:rsidRPr="001663B2">
        <w:rPr>
          <w:b/>
        </w:rPr>
        <w:t>23</w:t>
      </w:r>
      <w:r w:rsidRPr="001663B2">
        <w:t>(1): p. 207-227.</w:t>
      </w:r>
    </w:p>
    <w:p w14:paraId="6FAAD637" w14:textId="77777777" w:rsidR="001663B2" w:rsidRPr="001663B2" w:rsidRDefault="001663B2" w:rsidP="001663B2">
      <w:pPr>
        <w:pStyle w:val="EndNoteBibliography"/>
        <w:spacing w:after="0"/>
        <w:ind w:left="720" w:hanging="720"/>
      </w:pPr>
      <w:r w:rsidRPr="001663B2">
        <w:t>34.</w:t>
      </w:r>
      <w:r w:rsidRPr="001663B2">
        <w:tab/>
        <w:t xml:space="preserve">Yau, Y.Y., B. Thibodeau, and C. Not, </w:t>
      </w:r>
      <w:r w:rsidRPr="001663B2">
        <w:rPr>
          <w:i/>
        </w:rPr>
        <w:t>Impact of cutting meat intake on hidden greenhouse gas emissions in an import-reliant city.</w:t>
      </w:r>
      <w:r w:rsidRPr="001663B2">
        <w:t xml:space="preserve"> Environmental Research Letters, 2018. </w:t>
      </w:r>
      <w:r w:rsidRPr="001663B2">
        <w:rPr>
          <w:b/>
        </w:rPr>
        <w:t>13</w:t>
      </w:r>
      <w:r w:rsidRPr="001663B2">
        <w:t>(6): p. 064005.</w:t>
      </w:r>
    </w:p>
    <w:p w14:paraId="0DAFA4F7" w14:textId="77777777" w:rsidR="001663B2" w:rsidRPr="001663B2" w:rsidRDefault="001663B2" w:rsidP="001663B2">
      <w:pPr>
        <w:pStyle w:val="EndNoteBibliography"/>
        <w:spacing w:after="0"/>
        <w:ind w:left="720" w:hanging="720"/>
      </w:pPr>
      <w:r w:rsidRPr="001663B2">
        <w:t>35.</w:t>
      </w:r>
      <w:r w:rsidRPr="001663B2">
        <w:tab/>
        <w:t xml:space="preserve">Ivanova, D., et al., </w:t>
      </w:r>
      <w:r w:rsidRPr="001663B2">
        <w:rPr>
          <w:i/>
        </w:rPr>
        <w:t>Carbon mitigation in domains of high consumer lock-in.</w:t>
      </w:r>
      <w:r w:rsidRPr="001663B2">
        <w:t xml:space="preserve"> Global Environmental Change, 2018. </w:t>
      </w:r>
      <w:r w:rsidRPr="001663B2">
        <w:rPr>
          <w:b/>
        </w:rPr>
        <w:t>52</w:t>
      </w:r>
      <w:r w:rsidRPr="001663B2">
        <w:t>: p. 117-130.</w:t>
      </w:r>
    </w:p>
    <w:p w14:paraId="40A32B67" w14:textId="77777777" w:rsidR="001663B2" w:rsidRPr="001663B2" w:rsidRDefault="001663B2" w:rsidP="001663B2">
      <w:pPr>
        <w:pStyle w:val="EndNoteBibliography"/>
        <w:spacing w:after="0"/>
        <w:ind w:left="720" w:hanging="720"/>
      </w:pPr>
      <w:r w:rsidRPr="001663B2">
        <w:t>36.</w:t>
      </w:r>
      <w:r w:rsidRPr="001663B2">
        <w:tab/>
        <w:t xml:space="preserve">Ottelin, J., J. Heinonen, and S. Junnila, </w:t>
      </w:r>
      <w:r w:rsidRPr="001663B2">
        <w:rPr>
          <w:i/>
        </w:rPr>
        <w:t>Greenhouse gas emissions from flying can offset the gain from reduced driving in dense urban areas.</w:t>
      </w:r>
      <w:r w:rsidRPr="001663B2">
        <w:t xml:space="preserve"> Journal of Transport Geography, 2014. </w:t>
      </w:r>
      <w:r w:rsidRPr="001663B2">
        <w:rPr>
          <w:b/>
        </w:rPr>
        <w:t>41</w:t>
      </w:r>
      <w:r w:rsidRPr="001663B2">
        <w:t>: p. 1-9.</w:t>
      </w:r>
    </w:p>
    <w:p w14:paraId="5A3F4A41" w14:textId="77777777" w:rsidR="001663B2" w:rsidRPr="001663B2" w:rsidRDefault="001663B2" w:rsidP="001663B2">
      <w:pPr>
        <w:pStyle w:val="EndNoteBibliography"/>
        <w:spacing w:after="0"/>
        <w:ind w:left="720" w:hanging="720"/>
      </w:pPr>
      <w:r w:rsidRPr="001663B2">
        <w:t>37.</w:t>
      </w:r>
      <w:r w:rsidRPr="001663B2">
        <w:tab/>
        <w:t xml:space="preserve">Wiedenhofer, D., et al., </w:t>
      </w:r>
      <w:r w:rsidRPr="001663B2">
        <w:rPr>
          <w:i/>
        </w:rPr>
        <w:t>Household time use, carbon footprints, and urban form: a review of the potential contributions of everyday living to the 1.5°C climate target.</w:t>
      </w:r>
      <w:r w:rsidRPr="001663B2">
        <w:t xml:space="preserve"> Current Opinion in Environmental Sustainability, 2018. </w:t>
      </w:r>
      <w:r w:rsidRPr="001663B2">
        <w:rPr>
          <w:b/>
        </w:rPr>
        <w:t>30</w:t>
      </w:r>
      <w:r w:rsidRPr="001663B2">
        <w:t>: p. 7-17.</w:t>
      </w:r>
    </w:p>
    <w:p w14:paraId="12F2E7A0" w14:textId="77777777" w:rsidR="001663B2" w:rsidRPr="001663B2" w:rsidRDefault="001663B2" w:rsidP="001663B2">
      <w:pPr>
        <w:pStyle w:val="EndNoteBibliography"/>
        <w:spacing w:after="0"/>
        <w:ind w:left="720" w:hanging="720"/>
      </w:pPr>
      <w:r w:rsidRPr="001663B2">
        <w:t>38.</w:t>
      </w:r>
      <w:r w:rsidRPr="001663B2">
        <w:tab/>
        <w:t xml:space="preserve">Heinonen, J., R. Kyrö, and S. Junnila, </w:t>
      </w:r>
      <w:r w:rsidRPr="001663B2">
        <w:rPr>
          <w:i/>
        </w:rPr>
        <w:t>Dense downtown living more carbon intense due to higher consumption: a case study of Helsinki.</w:t>
      </w:r>
      <w:r w:rsidRPr="001663B2">
        <w:t xml:space="preserve"> Environmental Research Letters, 2011. </w:t>
      </w:r>
      <w:r w:rsidRPr="001663B2">
        <w:rPr>
          <w:b/>
        </w:rPr>
        <w:t>6</w:t>
      </w:r>
      <w:r w:rsidRPr="001663B2">
        <w:t>(3): p. 034034.</w:t>
      </w:r>
    </w:p>
    <w:p w14:paraId="02A46009" w14:textId="77777777" w:rsidR="001663B2" w:rsidRPr="001663B2" w:rsidRDefault="001663B2" w:rsidP="001663B2">
      <w:pPr>
        <w:pStyle w:val="EndNoteBibliography"/>
        <w:spacing w:after="0"/>
        <w:ind w:left="720" w:hanging="720"/>
      </w:pPr>
      <w:r w:rsidRPr="001663B2">
        <w:t>39.</w:t>
      </w:r>
      <w:r w:rsidRPr="001663B2">
        <w:tab/>
        <w:t xml:space="preserve">Ottelin, J., J. Heinonen, and S. Junnila, </w:t>
      </w:r>
      <w:r w:rsidRPr="001663B2">
        <w:rPr>
          <w:i/>
        </w:rPr>
        <w:t>New Energy Efficient Housing Has Reduced Carbon Footprints in Outer but Not in Inner Urban Areas.</w:t>
      </w:r>
      <w:r w:rsidRPr="001663B2">
        <w:t xml:space="preserve"> Environmental Science &amp; Technology, 2015. </w:t>
      </w:r>
      <w:r w:rsidRPr="001663B2">
        <w:rPr>
          <w:b/>
        </w:rPr>
        <w:t>49</w:t>
      </w:r>
      <w:r w:rsidRPr="001663B2">
        <w:t>(16): p. 9574-9583.</w:t>
      </w:r>
    </w:p>
    <w:p w14:paraId="10EA44DC" w14:textId="77777777" w:rsidR="001663B2" w:rsidRPr="001663B2" w:rsidRDefault="001663B2" w:rsidP="001663B2">
      <w:pPr>
        <w:pStyle w:val="EndNoteBibliography"/>
        <w:spacing w:after="0"/>
        <w:ind w:left="720" w:hanging="720"/>
      </w:pPr>
      <w:r w:rsidRPr="001663B2">
        <w:t>40.</w:t>
      </w:r>
      <w:r w:rsidRPr="001663B2">
        <w:tab/>
        <w:t xml:space="preserve">Minx, J., et al., </w:t>
      </w:r>
      <w:r w:rsidRPr="001663B2">
        <w:rPr>
          <w:i/>
        </w:rPr>
        <w:t>Carbon footprints of cities and other human settlements in the UK.</w:t>
      </w:r>
      <w:r w:rsidRPr="001663B2">
        <w:t xml:space="preserve"> Environmental Research Letters, 2013. </w:t>
      </w:r>
      <w:r w:rsidRPr="001663B2">
        <w:rPr>
          <w:b/>
        </w:rPr>
        <w:t>8</w:t>
      </w:r>
      <w:r w:rsidRPr="001663B2">
        <w:t>(3): p. 035039.</w:t>
      </w:r>
    </w:p>
    <w:p w14:paraId="0F170A10" w14:textId="77777777" w:rsidR="001663B2" w:rsidRPr="001663B2" w:rsidRDefault="001663B2" w:rsidP="001663B2">
      <w:pPr>
        <w:pStyle w:val="EndNoteBibliography"/>
        <w:spacing w:after="0"/>
        <w:ind w:left="720" w:hanging="720"/>
      </w:pPr>
      <w:r w:rsidRPr="001663B2">
        <w:t>41.</w:t>
      </w:r>
      <w:r w:rsidRPr="001663B2">
        <w:tab/>
        <w:t xml:space="preserve">Jones, C. and D.M. Kammen, </w:t>
      </w:r>
      <w:r w:rsidRPr="001663B2">
        <w:rPr>
          <w:i/>
        </w:rPr>
        <w:t>Spatial Distribution of U.S. Household Carbon Footprints Reveals Suburbanization Undermines Greenhouse Gas Benefits of Urban Population Density.</w:t>
      </w:r>
      <w:r w:rsidRPr="001663B2">
        <w:t xml:space="preserve"> Environmental Science &amp; Technology, 2014. </w:t>
      </w:r>
      <w:r w:rsidRPr="001663B2">
        <w:rPr>
          <w:b/>
        </w:rPr>
        <w:t>48</w:t>
      </w:r>
      <w:r w:rsidRPr="001663B2">
        <w:t>(2): p. 895-902.</w:t>
      </w:r>
    </w:p>
    <w:p w14:paraId="40AABF69" w14:textId="77777777" w:rsidR="001663B2" w:rsidRPr="001663B2" w:rsidRDefault="001663B2" w:rsidP="001663B2">
      <w:pPr>
        <w:pStyle w:val="EndNoteBibliography"/>
        <w:spacing w:after="0"/>
        <w:ind w:left="720" w:hanging="720"/>
      </w:pPr>
      <w:r w:rsidRPr="001663B2">
        <w:t>42.</w:t>
      </w:r>
      <w:r w:rsidRPr="001663B2">
        <w:tab/>
        <w:t xml:space="preserve">Steinberger, J.K., et al., </w:t>
      </w:r>
      <w:r w:rsidRPr="001663B2">
        <w:rPr>
          <w:i/>
        </w:rPr>
        <w:t>Pathways of human development and carbon emissions embodied in trade.</w:t>
      </w:r>
      <w:r w:rsidRPr="001663B2">
        <w:t xml:space="preserve"> Nature Clim. Change, 2012. </w:t>
      </w:r>
      <w:r w:rsidRPr="001663B2">
        <w:rPr>
          <w:b/>
        </w:rPr>
        <w:t>2</w:t>
      </w:r>
      <w:r w:rsidRPr="001663B2">
        <w:t>(2): p. 81-85.</w:t>
      </w:r>
    </w:p>
    <w:p w14:paraId="06DFA99C" w14:textId="77777777" w:rsidR="001663B2" w:rsidRPr="001663B2" w:rsidRDefault="001663B2" w:rsidP="001663B2">
      <w:pPr>
        <w:pStyle w:val="EndNoteBibliography"/>
        <w:spacing w:after="0"/>
        <w:ind w:left="720" w:hanging="720"/>
      </w:pPr>
      <w:r w:rsidRPr="001663B2">
        <w:t>43.</w:t>
      </w:r>
      <w:r w:rsidRPr="001663B2">
        <w:tab/>
        <w:t xml:space="preserve">Brooks, A., </w:t>
      </w:r>
      <w:r w:rsidRPr="001663B2">
        <w:rPr>
          <w:i/>
        </w:rPr>
        <w:t>Systems of provision: Fast fashion and jeans.</w:t>
      </w:r>
      <w:r w:rsidRPr="001663B2">
        <w:t xml:space="preserve"> Geoforum, 2015. </w:t>
      </w:r>
      <w:r w:rsidRPr="001663B2">
        <w:rPr>
          <w:b/>
        </w:rPr>
        <w:t>63</w:t>
      </w:r>
      <w:r w:rsidRPr="001663B2">
        <w:t>: p. 36-39.</w:t>
      </w:r>
    </w:p>
    <w:p w14:paraId="6D8983DB" w14:textId="77777777" w:rsidR="001663B2" w:rsidRPr="001663B2" w:rsidRDefault="001663B2" w:rsidP="001663B2">
      <w:pPr>
        <w:pStyle w:val="EndNoteBibliography"/>
        <w:spacing w:after="0"/>
        <w:ind w:left="720" w:hanging="720"/>
      </w:pPr>
      <w:r w:rsidRPr="001663B2">
        <w:lastRenderedPageBreak/>
        <w:t>44.</w:t>
      </w:r>
      <w:r w:rsidRPr="001663B2">
        <w:tab/>
        <w:t xml:space="preserve">Fine, B., </w:t>
      </w:r>
      <w:r w:rsidRPr="001663B2">
        <w:rPr>
          <w:i/>
        </w:rPr>
        <w:t>Towards a Political Economy of Food.</w:t>
      </w:r>
      <w:r w:rsidRPr="001663B2">
        <w:t xml:space="preserve"> Review of International Political Economy, 1994. </w:t>
      </w:r>
      <w:r w:rsidRPr="001663B2">
        <w:rPr>
          <w:b/>
        </w:rPr>
        <w:t>1</w:t>
      </w:r>
      <w:r w:rsidRPr="001663B2">
        <w:t>(3): p. 519-545.</w:t>
      </w:r>
    </w:p>
    <w:p w14:paraId="2888581F" w14:textId="77777777" w:rsidR="001663B2" w:rsidRPr="001663B2" w:rsidRDefault="001663B2" w:rsidP="001663B2">
      <w:pPr>
        <w:pStyle w:val="EndNoteBibliography"/>
        <w:ind w:left="720" w:hanging="720"/>
      </w:pPr>
      <w:r w:rsidRPr="001663B2">
        <w:t>45.</w:t>
      </w:r>
      <w:r w:rsidRPr="001663B2">
        <w:tab/>
        <w:t xml:space="preserve">Gyberg, P. and J. Palm, </w:t>
      </w:r>
      <w:r w:rsidRPr="001663B2">
        <w:rPr>
          <w:i/>
        </w:rPr>
        <w:t>Influencing households’ energy behaviour—how is this done and on what premises?</w:t>
      </w:r>
      <w:r w:rsidRPr="001663B2">
        <w:t xml:space="preserve"> Energy Policy, 2009. </w:t>
      </w:r>
      <w:r w:rsidRPr="001663B2">
        <w:rPr>
          <w:b/>
        </w:rPr>
        <w:t>37</w:t>
      </w:r>
      <w:r w:rsidRPr="001663B2">
        <w:t>(7): p. 2807-2813.</w:t>
      </w:r>
    </w:p>
    <w:p w14:paraId="4D0C98BF" w14:textId="42A79B47" w:rsidR="0051220E" w:rsidRPr="00755D16" w:rsidRDefault="004B4E52" w:rsidP="001663B2">
      <w:r>
        <w:fldChar w:fldCharType="end"/>
      </w:r>
    </w:p>
    <w:sectPr w:rsidR="0051220E" w:rsidRPr="00755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04-20T12:06:00Z" w:initials="MOU">
    <w:p w14:paraId="7BCFAA55" w14:textId="77777777" w:rsidR="006F33C9" w:rsidRDefault="006F33C9" w:rsidP="00031103">
      <w:pPr>
        <w:pStyle w:val="CommentText"/>
      </w:pPr>
      <w:r>
        <w:rPr>
          <w:rStyle w:val="CommentReference"/>
        </w:rPr>
        <w:annotationRef/>
      </w:r>
      <w:r>
        <w:t>I love the first one, but I think the second one is better. The first one probably seems strange to any reader who is not familiar with ‘revelance’ and ‘responsibility’ as concepts in carbon accounting/</w:t>
      </w:r>
    </w:p>
  </w:comment>
  <w:comment w:id="2" w:author="Microsoft Office User" w:date="2019-04-21T11:25:00Z" w:initials="MOU">
    <w:p w14:paraId="68C66767" w14:textId="77777777" w:rsidR="006F33C9" w:rsidRDefault="006F33C9" w:rsidP="00031103">
      <w:pPr>
        <w:pStyle w:val="CommentText"/>
      </w:pPr>
      <w:r>
        <w:rPr>
          <w:rStyle w:val="CommentReference"/>
        </w:rPr>
        <w:annotationRef/>
      </w:r>
      <w:r>
        <w:t>This is mostly a joke.. but I actually like this one quite a bit..</w:t>
      </w:r>
    </w:p>
  </w:comment>
  <w:comment w:id="3" w:author="Joel Millward-Hopkins" w:date="2019-04-04T09:47:00Z" w:initials="JM">
    <w:p w14:paraId="1C6B05A1" w14:textId="77777777" w:rsidR="006F33C9" w:rsidRDefault="006F33C9" w:rsidP="00AE5190">
      <w:pPr>
        <w:pStyle w:val="CommentText"/>
      </w:pPr>
      <w:r>
        <w:rPr>
          <w:rStyle w:val="CommentReference"/>
        </w:rPr>
        <w:annotationRef/>
      </w:r>
      <w:r>
        <w:t xml:space="preserve">I’ve not added this bit in as I’m trying to keep the word count as tight as possible. I may still have thrown the word </w:t>
      </w:r>
      <w:r w:rsidRPr="002C5CC5">
        <w:rPr>
          <w:i/>
          <w:iCs/>
        </w:rPr>
        <w:t>responsibility</w:t>
      </w:r>
      <w:r>
        <w:t xml:space="preserve"> in here with too little care though…</w:t>
      </w:r>
    </w:p>
  </w:comment>
  <w:comment w:id="4" w:author="Microsoft Office User" w:date="2019-04-02T10:17:00Z" w:initials="MOU">
    <w:p w14:paraId="76BC07DE" w14:textId="77777777" w:rsidR="006F33C9" w:rsidRDefault="006F33C9" w:rsidP="002C5CC5">
      <w:pPr>
        <w:pStyle w:val="CommentText"/>
      </w:pPr>
      <w:r>
        <w:rPr>
          <w:rStyle w:val="CommentReference"/>
        </w:rPr>
        <w:annotationRef/>
      </w:r>
      <w:r>
        <w:t xml:space="preserve">Feel free to cut this… Basically Im trying to say the CB accounts and the ‘consumption-based’ measures they lead to are not the technical measures that arise from CB accounts. </w:t>
      </w:r>
    </w:p>
  </w:comment>
  <w:comment w:id="78" w:author="Joel Millward-Hopkins" w:date="2019-03-26T15:47:00Z" w:initials="JM">
    <w:p w14:paraId="04B6538D" w14:textId="3546908C" w:rsidR="006F33C9" w:rsidRDefault="006F33C9">
      <w:pPr>
        <w:pStyle w:val="CommentText"/>
      </w:pPr>
      <w:r>
        <w:rPr>
          <w:rStyle w:val="CommentReference"/>
        </w:rPr>
        <w:annotationRef/>
      </w:r>
      <w:r>
        <w:t>The overlap is significant, actually, so this point may need further elaboration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CFAA55" w15:done="0"/>
  <w15:commentEx w15:paraId="68C66767" w15:done="0"/>
  <w15:commentEx w15:paraId="1C6B05A1" w15:done="0"/>
  <w15:commentEx w15:paraId="76BC07DE" w15:done="0"/>
  <w15:commentEx w15:paraId="04B653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CFAA55" w16cid:durableId="20768833"/>
  <w16cid:commentId w16cid:paraId="68C66767" w16cid:durableId="20768834"/>
  <w16cid:commentId w16cid:paraId="04B6538D" w16cid:durableId="207688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D2F1B" w14:textId="77777777" w:rsidR="00C14996" w:rsidRDefault="00C14996" w:rsidP="00A04E69">
      <w:pPr>
        <w:spacing w:after="0" w:line="240" w:lineRule="auto"/>
      </w:pPr>
      <w:r>
        <w:separator/>
      </w:r>
    </w:p>
  </w:endnote>
  <w:endnote w:type="continuationSeparator" w:id="0">
    <w:p w14:paraId="39F188B1" w14:textId="77777777" w:rsidR="00C14996" w:rsidRDefault="00C14996" w:rsidP="00A04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Segoe UI">
    <w:altName w:val="Calibri"/>
    <w:panose1 w:val="020B0604020202020204"/>
    <w:charset w:val="00"/>
    <w:family w:val="swiss"/>
    <w:pitch w:val="variable"/>
    <w:sig w:usb0="E10022FF" w:usb1="C000E47F" w:usb2="00000029" w:usb3="00000000" w:csb0="000001D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D707C" w14:textId="77777777" w:rsidR="00C14996" w:rsidRDefault="00C14996" w:rsidP="00A04E69">
      <w:pPr>
        <w:spacing w:after="0" w:line="240" w:lineRule="auto"/>
      </w:pPr>
      <w:r>
        <w:separator/>
      </w:r>
    </w:p>
  </w:footnote>
  <w:footnote w:type="continuationSeparator" w:id="0">
    <w:p w14:paraId="03A8E595" w14:textId="77777777" w:rsidR="00C14996" w:rsidRDefault="00C14996" w:rsidP="00A04E69">
      <w:pPr>
        <w:spacing w:after="0" w:line="240" w:lineRule="auto"/>
      </w:pPr>
      <w:r>
        <w:continuationSeparator/>
      </w:r>
    </w:p>
  </w:footnote>
  <w:footnote w:id="1">
    <w:p w14:paraId="2575CFB3" w14:textId="3445B84D" w:rsidR="006F33C9" w:rsidRDefault="006F33C9" w:rsidP="007C1116">
      <w:pPr>
        <w:pStyle w:val="FootnoteText"/>
      </w:pPr>
      <w:r>
        <w:rPr>
          <w:rStyle w:val="FootnoteReference"/>
        </w:rPr>
        <w:footnoteRef/>
      </w:r>
      <w:r>
        <w:t xml:space="preserve"> The authors would like to note that they have cited themselves here as examples of cases where academic literature has uncritically assumed ‘relevance’ follows from ‘responsibility’.</w:t>
      </w:r>
    </w:p>
  </w:footnote>
  <w:footnote w:id="2">
    <w:p w14:paraId="571869CB" w14:textId="7AF16588" w:rsidR="006F33C9" w:rsidRDefault="006F33C9" w:rsidP="00C67AA9">
      <w:pPr>
        <w:pStyle w:val="FootnoteText"/>
      </w:pPr>
      <w:r w:rsidRPr="00C67AA9">
        <w:rPr>
          <w:rStyle w:val="FootnoteReference"/>
        </w:rPr>
        <w:footnoteRef/>
      </w:r>
      <w:r w:rsidRPr="00C67AA9">
        <w:rPr>
          <w:lang w:eastAsia="en-GB"/>
        </w:rPr>
        <w:t xml:space="preserve">In Brighton, for example, one of the most progressive local UK governments’ efforts to implement </w:t>
      </w:r>
      <w:r w:rsidRPr="00C67AA9">
        <w:rPr>
          <w:i/>
          <w:lang w:eastAsia="en-GB"/>
        </w:rPr>
        <w:t>Meat free Mondays</w:t>
      </w:r>
      <w:r w:rsidRPr="00C67AA9">
        <w:rPr>
          <w:lang w:eastAsia="en-GB"/>
        </w:rPr>
        <w:t xml:space="preserve"> across public workers’ cafeterias failed at the first hurdle; that hurdle being outraged refuse workers</w:t>
      </w:r>
      <w:r w:rsidRPr="00C67AA9">
        <w:t xml:space="preserve"> (see, for example, </w:t>
      </w:r>
      <w:hyperlink r:id="rId1" w:history="1">
        <w:r w:rsidRPr="00C67AA9">
          <w:rPr>
            <w:rStyle w:val="Hyperlink"/>
          </w:rPr>
          <w:t>https://www.theguardian.com/politics/2011/aug/29/green-party-100-days-brighton</w:t>
        </w:r>
      </w:hyperlink>
      <w:r w:rsidRPr="00C67AA9">
        <w:rPr>
          <w:rStyle w:val="Hyperlink"/>
        </w:rPr>
        <w:t>)</w:t>
      </w:r>
    </w:p>
  </w:footnote>
  <w:footnote w:id="3">
    <w:p w14:paraId="3F6BA9A4" w14:textId="01EA6721" w:rsidR="006F33C9" w:rsidRDefault="006F33C9">
      <w:pPr>
        <w:pStyle w:val="FootnoteText"/>
      </w:pPr>
      <w:r>
        <w:rPr>
          <w:rStyle w:val="FootnoteReference"/>
        </w:rPr>
        <w:footnoteRef/>
      </w:r>
      <w:r>
        <w:t xml:space="preserve"> See UK government statistics, or that of independent groups, e.g. here: </w:t>
      </w:r>
      <w:hyperlink r:id="rId2" w:history="1">
        <w:r w:rsidRPr="006E74FE">
          <w:rPr>
            <w:rStyle w:val="Hyperlink"/>
          </w:rPr>
          <w:t>https://www.centreforcities.org/data/</w:t>
        </w:r>
      </w:hyperlink>
    </w:p>
  </w:footnote>
  <w:footnote w:id="4">
    <w:p w14:paraId="737DD1AB" w14:textId="7AD7B77A" w:rsidR="006F33C9" w:rsidRDefault="006F33C9">
      <w:pPr>
        <w:pStyle w:val="FootnoteText"/>
      </w:pPr>
      <w:r>
        <w:rPr>
          <w:rStyle w:val="FootnoteReference"/>
        </w:rPr>
        <w:footnoteRef/>
      </w:r>
      <w:r>
        <w:t xml:space="preserve"> See data from the World Bank (</w:t>
      </w:r>
      <w:hyperlink r:id="rId3" w:history="1">
        <w:r w:rsidRPr="006E74FE">
          <w:rPr>
            <w:rStyle w:val="Hyperlink"/>
          </w:rPr>
          <w:t>https://data.worldbank.org/</w:t>
        </w:r>
      </w:hyperlink>
      <w:r>
        <w:t>) and Global Metro Monitor (</w:t>
      </w:r>
      <w:hyperlink r:id="rId4" w:history="1">
        <w:r w:rsidRPr="006E74FE">
          <w:rPr>
            <w:rStyle w:val="Hyperlink"/>
          </w:rPr>
          <w:t>https://www.brookings.edu/research/global-metro-monitor-2018/</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3407"/>
    <w:multiLevelType w:val="multilevel"/>
    <w:tmpl w:val="6CA0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C32B8"/>
    <w:multiLevelType w:val="hybridMultilevel"/>
    <w:tmpl w:val="F962A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763BE3"/>
    <w:multiLevelType w:val="hybridMultilevel"/>
    <w:tmpl w:val="56F8C0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394799C"/>
    <w:multiLevelType w:val="multilevel"/>
    <w:tmpl w:val="3A7E7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A3089"/>
    <w:multiLevelType w:val="hybridMultilevel"/>
    <w:tmpl w:val="BF12B02C"/>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D5C3294"/>
    <w:multiLevelType w:val="multilevel"/>
    <w:tmpl w:val="18CE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506BA"/>
    <w:multiLevelType w:val="hybridMultilevel"/>
    <w:tmpl w:val="86FC01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DF44A5D"/>
    <w:multiLevelType w:val="multilevel"/>
    <w:tmpl w:val="386A8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B0DAD"/>
    <w:multiLevelType w:val="multilevel"/>
    <w:tmpl w:val="CBDE8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B0835"/>
    <w:multiLevelType w:val="multilevel"/>
    <w:tmpl w:val="2A066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F93347"/>
    <w:multiLevelType w:val="multilevel"/>
    <w:tmpl w:val="C8BC4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A00993"/>
    <w:multiLevelType w:val="hybridMultilevel"/>
    <w:tmpl w:val="531229A8"/>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0C621CF"/>
    <w:multiLevelType w:val="multilevel"/>
    <w:tmpl w:val="63B0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045992"/>
    <w:multiLevelType w:val="multilevel"/>
    <w:tmpl w:val="E0D27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58580D"/>
    <w:multiLevelType w:val="multilevel"/>
    <w:tmpl w:val="827A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C00E6"/>
    <w:multiLevelType w:val="multilevel"/>
    <w:tmpl w:val="4F3C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14"/>
  </w:num>
  <w:num w:numId="4">
    <w:abstractNumId w:val="0"/>
  </w:num>
  <w:num w:numId="5">
    <w:abstractNumId w:val="7"/>
  </w:num>
  <w:num w:numId="6">
    <w:abstractNumId w:val="3"/>
  </w:num>
  <w:num w:numId="7">
    <w:abstractNumId w:val="12"/>
  </w:num>
  <w:num w:numId="8">
    <w:abstractNumId w:val="10"/>
  </w:num>
  <w:num w:numId="9">
    <w:abstractNumId w:val="13"/>
  </w:num>
  <w:num w:numId="10">
    <w:abstractNumId w:val="8"/>
  </w:num>
  <w:num w:numId="11">
    <w:abstractNumId w:val="5"/>
  </w:num>
  <w:num w:numId="12">
    <w:abstractNumId w:val="4"/>
  </w:num>
  <w:num w:numId="13">
    <w:abstractNumId w:val="6"/>
  </w:num>
  <w:num w:numId="14">
    <w:abstractNumId w:val="1"/>
  </w:num>
  <w:num w:numId="15">
    <w:abstractNumId w:val="11"/>
  </w:num>
  <w:num w:numId="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Joel Millward-Hopkins">
    <w15:presenceInfo w15:providerId="AD" w15:userId="S-1-5-21-1390067357-1993962763-725345543-452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9sxavnrpwwyeprv75wfdvdzzdv5x20asz&quot;&gt;EndNoteFull&lt;record-ids&gt;&lt;item&gt;247&lt;/item&gt;&lt;item&gt;273&lt;/item&gt;&lt;item&gt;274&lt;/item&gt;&lt;item&gt;357&lt;/item&gt;&lt;item&gt;360&lt;/item&gt;&lt;item&gt;381&lt;/item&gt;&lt;item&gt;456&lt;/item&gt;&lt;item&gt;471&lt;/item&gt;&lt;item&gt;474&lt;/item&gt;&lt;item&gt;480&lt;/item&gt;&lt;item&gt;488&lt;/item&gt;&lt;item&gt;491&lt;/item&gt;&lt;item&gt;520&lt;/item&gt;&lt;item&gt;521&lt;/item&gt;&lt;item&gt;522&lt;/item&gt;&lt;item&gt;530&lt;/item&gt;&lt;item&gt;537&lt;/item&gt;&lt;item&gt;544&lt;/item&gt;&lt;item&gt;576&lt;/item&gt;&lt;item&gt;590&lt;/item&gt;&lt;item&gt;591&lt;/item&gt;&lt;item&gt;593&lt;/item&gt;&lt;item&gt;599&lt;/item&gt;&lt;item&gt;602&lt;/item&gt;&lt;item&gt;605&lt;/item&gt;&lt;item&gt;607&lt;/item&gt;&lt;item&gt;612&lt;/item&gt;&lt;item&gt;628&lt;/item&gt;&lt;item&gt;649&lt;/item&gt;&lt;item&gt;650&lt;/item&gt;&lt;item&gt;652&lt;/item&gt;&lt;item&gt;659&lt;/item&gt;&lt;item&gt;667&lt;/item&gt;&lt;item&gt;671&lt;/item&gt;&lt;item&gt;679&lt;/item&gt;&lt;item&gt;680&lt;/item&gt;&lt;item&gt;696&lt;/item&gt;&lt;item&gt;703&lt;/item&gt;&lt;item&gt;711&lt;/item&gt;&lt;item&gt;726&lt;/item&gt;&lt;item&gt;728&lt;/item&gt;&lt;item&gt;736&lt;/item&gt;&lt;item&gt;750&lt;/item&gt;&lt;item&gt;767&lt;/item&gt;&lt;item&gt;873&lt;/item&gt;&lt;/record-ids&gt;&lt;/item&gt;&lt;/Libraries&gt;"/>
  </w:docVars>
  <w:rsids>
    <w:rsidRoot w:val="001311A9"/>
    <w:rsid w:val="00000C3D"/>
    <w:rsid w:val="000013E8"/>
    <w:rsid w:val="000171C6"/>
    <w:rsid w:val="0001741F"/>
    <w:rsid w:val="000301C9"/>
    <w:rsid w:val="00031103"/>
    <w:rsid w:val="000340AB"/>
    <w:rsid w:val="00035A68"/>
    <w:rsid w:val="000411E1"/>
    <w:rsid w:val="00041716"/>
    <w:rsid w:val="00042D4B"/>
    <w:rsid w:val="0004504B"/>
    <w:rsid w:val="000463CC"/>
    <w:rsid w:val="00047740"/>
    <w:rsid w:val="00050B27"/>
    <w:rsid w:val="00050C7A"/>
    <w:rsid w:val="000522D4"/>
    <w:rsid w:val="0005271E"/>
    <w:rsid w:val="0005480C"/>
    <w:rsid w:val="000631D9"/>
    <w:rsid w:val="00065BE1"/>
    <w:rsid w:val="00074B46"/>
    <w:rsid w:val="00075109"/>
    <w:rsid w:val="00080932"/>
    <w:rsid w:val="00081F10"/>
    <w:rsid w:val="000824F8"/>
    <w:rsid w:val="00082EE6"/>
    <w:rsid w:val="00083784"/>
    <w:rsid w:val="000842FD"/>
    <w:rsid w:val="000867CB"/>
    <w:rsid w:val="00091EDE"/>
    <w:rsid w:val="00091EEB"/>
    <w:rsid w:val="0009382B"/>
    <w:rsid w:val="000952E7"/>
    <w:rsid w:val="00095A97"/>
    <w:rsid w:val="00097EC4"/>
    <w:rsid w:val="000A2369"/>
    <w:rsid w:val="000A49DC"/>
    <w:rsid w:val="000A5BBD"/>
    <w:rsid w:val="000B0C8D"/>
    <w:rsid w:val="000B3FCA"/>
    <w:rsid w:val="000C56D6"/>
    <w:rsid w:val="000C6F0D"/>
    <w:rsid w:val="000C7996"/>
    <w:rsid w:val="000D40B8"/>
    <w:rsid w:val="000D6AC6"/>
    <w:rsid w:val="000D6DC4"/>
    <w:rsid w:val="000E3050"/>
    <w:rsid w:val="000E4550"/>
    <w:rsid w:val="000E4765"/>
    <w:rsid w:val="000F27B2"/>
    <w:rsid w:val="000F2C06"/>
    <w:rsid w:val="000F3B75"/>
    <w:rsid w:val="00102C48"/>
    <w:rsid w:val="001066CA"/>
    <w:rsid w:val="00110C37"/>
    <w:rsid w:val="001116FA"/>
    <w:rsid w:val="001133FE"/>
    <w:rsid w:val="001136BC"/>
    <w:rsid w:val="001155F5"/>
    <w:rsid w:val="00115F26"/>
    <w:rsid w:val="001201CD"/>
    <w:rsid w:val="00123149"/>
    <w:rsid w:val="001235E3"/>
    <w:rsid w:val="001235EB"/>
    <w:rsid w:val="001270AA"/>
    <w:rsid w:val="001311A9"/>
    <w:rsid w:val="001343BB"/>
    <w:rsid w:val="001345DA"/>
    <w:rsid w:val="0015413C"/>
    <w:rsid w:val="00154C4E"/>
    <w:rsid w:val="00160517"/>
    <w:rsid w:val="001663B2"/>
    <w:rsid w:val="00187182"/>
    <w:rsid w:val="001909AE"/>
    <w:rsid w:val="001943F5"/>
    <w:rsid w:val="001960D5"/>
    <w:rsid w:val="00196F74"/>
    <w:rsid w:val="001A1EFB"/>
    <w:rsid w:val="001A2A0E"/>
    <w:rsid w:val="001B0B74"/>
    <w:rsid w:val="001B2AFC"/>
    <w:rsid w:val="001B3A6C"/>
    <w:rsid w:val="001B5D40"/>
    <w:rsid w:val="001B6365"/>
    <w:rsid w:val="001C4F5F"/>
    <w:rsid w:val="001D2F64"/>
    <w:rsid w:val="001D7DDE"/>
    <w:rsid w:val="001E13AC"/>
    <w:rsid w:val="001E29EC"/>
    <w:rsid w:val="001E544D"/>
    <w:rsid w:val="001F2DDA"/>
    <w:rsid w:val="001F6F65"/>
    <w:rsid w:val="00206336"/>
    <w:rsid w:val="00211B97"/>
    <w:rsid w:val="00214CFE"/>
    <w:rsid w:val="00217B8E"/>
    <w:rsid w:val="0022058F"/>
    <w:rsid w:val="002236C5"/>
    <w:rsid w:val="00225820"/>
    <w:rsid w:val="00231DBB"/>
    <w:rsid w:val="00236D7F"/>
    <w:rsid w:val="00246033"/>
    <w:rsid w:val="002578CC"/>
    <w:rsid w:val="0025793A"/>
    <w:rsid w:val="00266BEE"/>
    <w:rsid w:val="00271596"/>
    <w:rsid w:val="00274EA5"/>
    <w:rsid w:val="00284CBF"/>
    <w:rsid w:val="002850ED"/>
    <w:rsid w:val="002861C7"/>
    <w:rsid w:val="00287C9F"/>
    <w:rsid w:val="00291441"/>
    <w:rsid w:val="00294319"/>
    <w:rsid w:val="0029777A"/>
    <w:rsid w:val="002A292C"/>
    <w:rsid w:val="002A4660"/>
    <w:rsid w:val="002A65D0"/>
    <w:rsid w:val="002A7621"/>
    <w:rsid w:val="002A79AC"/>
    <w:rsid w:val="002B1EF1"/>
    <w:rsid w:val="002B1FA3"/>
    <w:rsid w:val="002B3BE3"/>
    <w:rsid w:val="002B5A0F"/>
    <w:rsid w:val="002C082C"/>
    <w:rsid w:val="002C1295"/>
    <w:rsid w:val="002C156B"/>
    <w:rsid w:val="002C5CC5"/>
    <w:rsid w:val="002C631D"/>
    <w:rsid w:val="002D1653"/>
    <w:rsid w:val="002D236D"/>
    <w:rsid w:val="002D6237"/>
    <w:rsid w:val="002D62E2"/>
    <w:rsid w:val="002E0678"/>
    <w:rsid w:val="002E1A30"/>
    <w:rsid w:val="002E1E0E"/>
    <w:rsid w:val="002E4458"/>
    <w:rsid w:val="003033C1"/>
    <w:rsid w:val="00313D02"/>
    <w:rsid w:val="0031418E"/>
    <w:rsid w:val="00321A66"/>
    <w:rsid w:val="0032522E"/>
    <w:rsid w:val="00325DAD"/>
    <w:rsid w:val="00340728"/>
    <w:rsid w:val="00340897"/>
    <w:rsid w:val="003408DE"/>
    <w:rsid w:val="00347240"/>
    <w:rsid w:val="00351AA4"/>
    <w:rsid w:val="003527A4"/>
    <w:rsid w:val="0036036E"/>
    <w:rsid w:val="003619D1"/>
    <w:rsid w:val="00362396"/>
    <w:rsid w:val="00380DEE"/>
    <w:rsid w:val="00381BE7"/>
    <w:rsid w:val="00386C72"/>
    <w:rsid w:val="00386F4B"/>
    <w:rsid w:val="00391CB6"/>
    <w:rsid w:val="003A423F"/>
    <w:rsid w:val="003A457C"/>
    <w:rsid w:val="003B021A"/>
    <w:rsid w:val="003B12F8"/>
    <w:rsid w:val="003B60F0"/>
    <w:rsid w:val="003B69DE"/>
    <w:rsid w:val="003B6E53"/>
    <w:rsid w:val="003C0FEC"/>
    <w:rsid w:val="003C6433"/>
    <w:rsid w:val="003C77F9"/>
    <w:rsid w:val="003D517B"/>
    <w:rsid w:val="003E262E"/>
    <w:rsid w:val="003E2C07"/>
    <w:rsid w:val="003E6698"/>
    <w:rsid w:val="003F108C"/>
    <w:rsid w:val="003F6ABF"/>
    <w:rsid w:val="003F7FE7"/>
    <w:rsid w:val="00400142"/>
    <w:rsid w:val="00401963"/>
    <w:rsid w:val="004114FE"/>
    <w:rsid w:val="0041412D"/>
    <w:rsid w:val="004176FF"/>
    <w:rsid w:val="00424871"/>
    <w:rsid w:val="0043367C"/>
    <w:rsid w:val="00433BA9"/>
    <w:rsid w:val="004403D2"/>
    <w:rsid w:val="004412CF"/>
    <w:rsid w:val="004505DA"/>
    <w:rsid w:val="00450822"/>
    <w:rsid w:val="00452280"/>
    <w:rsid w:val="00453541"/>
    <w:rsid w:val="00454097"/>
    <w:rsid w:val="00455FA7"/>
    <w:rsid w:val="00456669"/>
    <w:rsid w:val="00457B5C"/>
    <w:rsid w:val="00461C34"/>
    <w:rsid w:val="00462172"/>
    <w:rsid w:val="00470082"/>
    <w:rsid w:val="00482D5B"/>
    <w:rsid w:val="00482DFE"/>
    <w:rsid w:val="00485319"/>
    <w:rsid w:val="00487380"/>
    <w:rsid w:val="00493468"/>
    <w:rsid w:val="004937BF"/>
    <w:rsid w:val="004A32DC"/>
    <w:rsid w:val="004A46C3"/>
    <w:rsid w:val="004A69C9"/>
    <w:rsid w:val="004B03F2"/>
    <w:rsid w:val="004B4E52"/>
    <w:rsid w:val="004B5A1A"/>
    <w:rsid w:val="004C15BF"/>
    <w:rsid w:val="004C4436"/>
    <w:rsid w:val="004C4622"/>
    <w:rsid w:val="004C5469"/>
    <w:rsid w:val="004C5B02"/>
    <w:rsid w:val="004D1B8F"/>
    <w:rsid w:val="004E4747"/>
    <w:rsid w:val="004F5AD1"/>
    <w:rsid w:val="004F70C9"/>
    <w:rsid w:val="00510719"/>
    <w:rsid w:val="0051220E"/>
    <w:rsid w:val="00512A2D"/>
    <w:rsid w:val="00513D0D"/>
    <w:rsid w:val="00515C00"/>
    <w:rsid w:val="005205BB"/>
    <w:rsid w:val="00522FD3"/>
    <w:rsid w:val="00524A9F"/>
    <w:rsid w:val="005273BB"/>
    <w:rsid w:val="00531B22"/>
    <w:rsid w:val="0053379A"/>
    <w:rsid w:val="005407F8"/>
    <w:rsid w:val="00542477"/>
    <w:rsid w:val="0054260B"/>
    <w:rsid w:val="00543267"/>
    <w:rsid w:val="005467DE"/>
    <w:rsid w:val="00550EF8"/>
    <w:rsid w:val="00556259"/>
    <w:rsid w:val="00564269"/>
    <w:rsid w:val="00567B70"/>
    <w:rsid w:val="0058062B"/>
    <w:rsid w:val="005822D1"/>
    <w:rsid w:val="005904CD"/>
    <w:rsid w:val="00594039"/>
    <w:rsid w:val="005944F5"/>
    <w:rsid w:val="00597C2C"/>
    <w:rsid w:val="005A035C"/>
    <w:rsid w:val="005A15DC"/>
    <w:rsid w:val="005A4B9C"/>
    <w:rsid w:val="005B3447"/>
    <w:rsid w:val="005B64DB"/>
    <w:rsid w:val="005B64F4"/>
    <w:rsid w:val="005C0321"/>
    <w:rsid w:val="005D091B"/>
    <w:rsid w:val="005D2F06"/>
    <w:rsid w:val="005D3EE3"/>
    <w:rsid w:val="005D46E5"/>
    <w:rsid w:val="005E644C"/>
    <w:rsid w:val="005E7408"/>
    <w:rsid w:val="00602586"/>
    <w:rsid w:val="00603741"/>
    <w:rsid w:val="006070B7"/>
    <w:rsid w:val="00617635"/>
    <w:rsid w:val="00620479"/>
    <w:rsid w:val="00623935"/>
    <w:rsid w:val="00623FA6"/>
    <w:rsid w:val="00630FF2"/>
    <w:rsid w:val="00633C5C"/>
    <w:rsid w:val="00633C88"/>
    <w:rsid w:val="00634BDA"/>
    <w:rsid w:val="00640869"/>
    <w:rsid w:val="006417E7"/>
    <w:rsid w:val="00642A98"/>
    <w:rsid w:val="00645D23"/>
    <w:rsid w:val="00657C99"/>
    <w:rsid w:val="006621FE"/>
    <w:rsid w:val="00670F82"/>
    <w:rsid w:val="00673335"/>
    <w:rsid w:val="00674CEA"/>
    <w:rsid w:val="00676AC8"/>
    <w:rsid w:val="00676D24"/>
    <w:rsid w:val="0068149F"/>
    <w:rsid w:val="0068279D"/>
    <w:rsid w:val="00683314"/>
    <w:rsid w:val="00685DD2"/>
    <w:rsid w:val="00685E96"/>
    <w:rsid w:val="0069054F"/>
    <w:rsid w:val="00693305"/>
    <w:rsid w:val="006976F9"/>
    <w:rsid w:val="006B6F33"/>
    <w:rsid w:val="006C08B5"/>
    <w:rsid w:val="006C511C"/>
    <w:rsid w:val="006C5524"/>
    <w:rsid w:val="006C68D6"/>
    <w:rsid w:val="006C760D"/>
    <w:rsid w:val="006D2105"/>
    <w:rsid w:val="006D6B2B"/>
    <w:rsid w:val="006E0DF0"/>
    <w:rsid w:val="006E1A1D"/>
    <w:rsid w:val="006E3B8B"/>
    <w:rsid w:val="006E604D"/>
    <w:rsid w:val="006E61EF"/>
    <w:rsid w:val="006F1DF0"/>
    <w:rsid w:val="006F2D1D"/>
    <w:rsid w:val="006F33C9"/>
    <w:rsid w:val="006F4B95"/>
    <w:rsid w:val="007016A3"/>
    <w:rsid w:val="00717CEA"/>
    <w:rsid w:val="00720F12"/>
    <w:rsid w:val="00724033"/>
    <w:rsid w:val="00725E24"/>
    <w:rsid w:val="007334DA"/>
    <w:rsid w:val="00734704"/>
    <w:rsid w:val="007414CA"/>
    <w:rsid w:val="0074164E"/>
    <w:rsid w:val="00744363"/>
    <w:rsid w:val="00754F04"/>
    <w:rsid w:val="00755D16"/>
    <w:rsid w:val="007575BB"/>
    <w:rsid w:val="00766484"/>
    <w:rsid w:val="00767084"/>
    <w:rsid w:val="00774CC9"/>
    <w:rsid w:val="00783B26"/>
    <w:rsid w:val="0078603F"/>
    <w:rsid w:val="00793387"/>
    <w:rsid w:val="00796B82"/>
    <w:rsid w:val="007A20AE"/>
    <w:rsid w:val="007A5D0D"/>
    <w:rsid w:val="007B5A68"/>
    <w:rsid w:val="007B6539"/>
    <w:rsid w:val="007C1116"/>
    <w:rsid w:val="007C3FB2"/>
    <w:rsid w:val="007C4EF5"/>
    <w:rsid w:val="007D5780"/>
    <w:rsid w:val="007D6213"/>
    <w:rsid w:val="007D6C1B"/>
    <w:rsid w:val="007D712D"/>
    <w:rsid w:val="007E2092"/>
    <w:rsid w:val="007E3808"/>
    <w:rsid w:val="007E3A13"/>
    <w:rsid w:val="007E505A"/>
    <w:rsid w:val="007F22F4"/>
    <w:rsid w:val="007F4E92"/>
    <w:rsid w:val="007F73D2"/>
    <w:rsid w:val="008064FB"/>
    <w:rsid w:val="00811D76"/>
    <w:rsid w:val="00812384"/>
    <w:rsid w:val="008173DE"/>
    <w:rsid w:val="00820D34"/>
    <w:rsid w:val="00826ABE"/>
    <w:rsid w:val="00830E5C"/>
    <w:rsid w:val="00832665"/>
    <w:rsid w:val="00835717"/>
    <w:rsid w:val="00840A8F"/>
    <w:rsid w:val="00851016"/>
    <w:rsid w:val="008534E1"/>
    <w:rsid w:val="0086033D"/>
    <w:rsid w:val="00875D15"/>
    <w:rsid w:val="00883C2D"/>
    <w:rsid w:val="008964B8"/>
    <w:rsid w:val="008A57CD"/>
    <w:rsid w:val="008B1CEC"/>
    <w:rsid w:val="008C3D68"/>
    <w:rsid w:val="008C69C8"/>
    <w:rsid w:val="008D1B15"/>
    <w:rsid w:val="008D2959"/>
    <w:rsid w:val="008D481E"/>
    <w:rsid w:val="008D5196"/>
    <w:rsid w:val="008E4B05"/>
    <w:rsid w:val="008E4F23"/>
    <w:rsid w:val="008F0F0D"/>
    <w:rsid w:val="008F2060"/>
    <w:rsid w:val="008F6EBF"/>
    <w:rsid w:val="00922E26"/>
    <w:rsid w:val="00923DF9"/>
    <w:rsid w:val="0092720D"/>
    <w:rsid w:val="0093005A"/>
    <w:rsid w:val="00936CFE"/>
    <w:rsid w:val="009412EA"/>
    <w:rsid w:val="00941FE9"/>
    <w:rsid w:val="00942582"/>
    <w:rsid w:val="009432E3"/>
    <w:rsid w:val="009444E0"/>
    <w:rsid w:val="00950FA9"/>
    <w:rsid w:val="0095102B"/>
    <w:rsid w:val="009518D3"/>
    <w:rsid w:val="00952686"/>
    <w:rsid w:val="00955646"/>
    <w:rsid w:val="009565A2"/>
    <w:rsid w:val="00962620"/>
    <w:rsid w:val="009636CB"/>
    <w:rsid w:val="0097157C"/>
    <w:rsid w:val="00972156"/>
    <w:rsid w:val="009755F7"/>
    <w:rsid w:val="009759B3"/>
    <w:rsid w:val="00986AB5"/>
    <w:rsid w:val="00991CCB"/>
    <w:rsid w:val="00991DAB"/>
    <w:rsid w:val="009935A2"/>
    <w:rsid w:val="00997818"/>
    <w:rsid w:val="00997C1E"/>
    <w:rsid w:val="009A3537"/>
    <w:rsid w:val="009A72B6"/>
    <w:rsid w:val="009B34CE"/>
    <w:rsid w:val="009B52BC"/>
    <w:rsid w:val="009B6F78"/>
    <w:rsid w:val="009C7D6E"/>
    <w:rsid w:val="009D0452"/>
    <w:rsid w:val="009D256A"/>
    <w:rsid w:val="009D48E2"/>
    <w:rsid w:val="009D49DC"/>
    <w:rsid w:val="009E1312"/>
    <w:rsid w:val="009E19C1"/>
    <w:rsid w:val="009E1A49"/>
    <w:rsid w:val="009E2B40"/>
    <w:rsid w:val="009E6F27"/>
    <w:rsid w:val="009F1D5D"/>
    <w:rsid w:val="009F2856"/>
    <w:rsid w:val="009F5B5C"/>
    <w:rsid w:val="00A0421E"/>
    <w:rsid w:val="00A04E69"/>
    <w:rsid w:val="00A0631B"/>
    <w:rsid w:val="00A067FA"/>
    <w:rsid w:val="00A070B3"/>
    <w:rsid w:val="00A0776A"/>
    <w:rsid w:val="00A1102E"/>
    <w:rsid w:val="00A115B1"/>
    <w:rsid w:val="00A116E2"/>
    <w:rsid w:val="00A1618B"/>
    <w:rsid w:val="00A17341"/>
    <w:rsid w:val="00A20EAC"/>
    <w:rsid w:val="00A21F7D"/>
    <w:rsid w:val="00A225C6"/>
    <w:rsid w:val="00A2745A"/>
    <w:rsid w:val="00A310B0"/>
    <w:rsid w:val="00A34298"/>
    <w:rsid w:val="00A370FE"/>
    <w:rsid w:val="00A4156D"/>
    <w:rsid w:val="00A4665F"/>
    <w:rsid w:val="00A53073"/>
    <w:rsid w:val="00A55CA4"/>
    <w:rsid w:val="00A65D26"/>
    <w:rsid w:val="00A65D2E"/>
    <w:rsid w:val="00A7082E"/>
    <w:rsid w:val="00A75263"/>
    <w:rsid w:val="00A7688B"/>
    <w:rsid w:val="00A82C6B"/>
    <w:rsid w:val="00A83648"/>
    <w:rsid w:val="00A84375"/>
    <w:rsid w:val="00A85E43"/>
    <w:rsid w:val="00A92964"/>
    <w:rsid w:val="00A944AA"/>
    <w:rsid w:val="00AA22EC"/>
    <w:rsid w:val="00AA293B"/>
    <w:rsid w:val="00AA4DA4"/>
    <w:rsid w:val="00AB0CE4"/>
    <w:rsid w:val="00AB55D4"/>
    <w:rsid w:val="00AC1583"/>
    <w:rsid w:val="00AC20FC"/>
    <w:rsid w:val="00AC5607"/>
    <w:rsid w:val="00AC59B4"/>
    <w:rsid w:val="00AE224B"/>
    <w:rsid w:val="00AE4FBF"/>
    <w:rsid w:val="00AE5190"/>
    <w:rsid w:val="00AE67F9"/>
    <w:rsid w:val="00AF0BD0"/>
    <w:rsid w:val="00AF2B91"/>
    <w:rsid w:val="00B0104B"/>
    <w:rsid w:val="00B07518"/>
    <w:rsid w:val="00B10F82"/>
    <w:rsid w:val="00B11E6A"/>
    <w:rsid w:val="00B17A4D"/>
    <w:rsid w:val="00B211CA"/>
    <w:rsid w:val="00B21A49"/>
    <w:rsid w:val="00B26423"/>
    <w:rsid w:val="00B35045"/>
    <w:rsid w:val="00B4542F"/>
    <w:rsid w:val="00B52A6B"/>
    <w:rsid w:val="00B53E68"/>
    <w:rsid w:val="00B53F5B"/>
    <w:rsid w:val="00B5484D"/>
    <w:rsid w:val="00B57828"/>
    <w:rsid w:val="00B6240E"/>
    <w:rsid w:val="00B63C55"/>
    <w:rsid w:val="00B67D17"/>
    <w:rsid w:val="00B71BD1"/>
    <w:rsid w:val="00B7233C"/>
    <w:rsid w:val="00B73A00"/>
    <w:rsid w:val="00B74083"/>
    <w:rsid w:val="00B76EAE"/>
    <w:rsid w:val="00B77BEC"/>
    <w:rsid w:val="00B857A3"/>
    <w:rsid w:val="00B86C94"/>
    <w:rsid w:val="00B9630C"/>
    <w:rsid w:val="00BA0915"/>
    <w:rsid w:val="00BB0316"/>
    <w:rsid w:val="00BB0BBB"/>
    <w:rsid w:val="00BB156D"/>
    <w:rsid w:val="00BB1B89"/>
    <w:rsid w:val="00BB4C5D"/>
    <w:rsid w:val="00BB6134"/>
    <w:rsid w:val="00BC0926"/>
    <w:rsid w:val="00BC1180"/>
    <w:rsid w:val="00BC2D02"/>
    <w:rsid w:val="00BC3B0C"/>
    <w:rsid w:val="00BD098A"/>
    <w:rsid w:val="00BD1CB8"/>
    <w:rsid w:val="00BD6BDF"/>
    <w:rsid w:val="00BD6D65"/>
    <w:rsid w:val="00BE05E9"/>
    <w:rsid w:val="00BE0911"/>
    <w:rsid w:val="00BE1789"/>
    <w:rsid w:val="00BE1CB5"/>
    <w:rsid w:val="00BE475E"/>
    <w:rsid w:val="00BE54CC"/>
    <w:rsid w:val="00BF09E9"/>
    <w:rsid w:val="00BF2187"/>
    <w:rsid w:val="00BF67AA"/>
    <w:rsid w:val="00BF7A3D"/>
    <w:rsid w:val="00C03EDA"/>
    <w:rsid w:val="00C04698"/>
    <w:rsid w:val="00C0627C"/>
    <w:rsid w:val="00C06CE8"/>
    <w:rsid w:val="00C10C75"/>
    <w:rsid w:val="00C11193"/>
    <w:rsid w:val="00C13383"/>
    <w:rsid w:val="00C14996"/>
    <w:rsid w:val="00C17186"/>
    <w:rsid w:val="00C205AE"/>
    <w:rsid w:val="00C209F0"/>
    <w:rsid w:val="00C23D62"/>
    <w:rsid w:val="00C260B0"/>
    <w:rsid w:val="00C31D51"/>
    <w:rsid w:val="00C40555"/>
    <w:rsid w:val="00C44E0A"/>
    <w:rsid w:val="00C4558D"/>
    <w:rsid w:val="00C46488"/>
    <w:rsid w:val="00C50769"/>
    <w:rsid w:val="00C50F51"/>
    <w:rsid w:val="00C5294F"/>
    <w:rsid w:val="00C53B62"/>
    <w:rsid w:val="00C53E0A"/>
    <w:rsid w:val="00C60012"/>
    <w:rsid w:val="00C64C1B"/>
    <w:rsid w:val="00C6507C"/>
    <w:rsid w:val="00C65303"/>
    <w:rsid w:val="00C654C3"/>
    <w:rsid w:val="00C679E9"/>
    <w:rsid w:val="00C67AA9"/>
    <w:rsid w:val="00C7322E"/>
    <w:rsid w:val="00C84910"/>
    <w:rsid w:val="00C864A6"/>
    <w:rsid w:val="00C924B6"/>
    <w:rsid w:val="00C95825"/>
    <w:rsid w:val="00C97C2D"/>
    <w:rsid w:val="00CA027F"/>
    <w:rsid w:val="00CA08D5"/>
    <w:rsid w:val="00CA0EDE"/>
    <w:rsid w:val="00CA2976"/>
    <w:rsid w:val="00CA584A"/>
    <w:rsid w:val="00CB0101"/>
    <w:rsid w:val="00CC14C5"/>
    <w:rsid w:val="00CC54EE"/>
    <w:rsid w:val="00CC5D55"/>
    <w:rsid w:val="00CC63A1"/>
    <w:rsid w:val="00CD19CE"/>
    <w:rsid w:val="00CD2D05"/>
    <w:rsid w:val="00CD5C6F"/>
    <w:rsid w:val="00CE035D"/>
    <w:rsid w:val="00CE11D4"/>
    <w:rsid w:val="00CE3963"/>
    <w:rsid w:val="00CE3CF9"/>
    <w:rsid w:val="00CF1320"/>
    <w:rsid w:val="00CF1B7B"/>
    <w:rsid w:val="00D0206B"/>
    <w:rsid w:val="00D03338"/>
    <w:rsid w:val="00D03AF0"/>
    <w:rsid w:val="00D06B70"/>
    <w:rsid w:val="00D11221"/>
    <w:rsid w:val="00D123BE"/>
    <w:rsid w:val="00D13209"/>
    <w:rsid w:val="00D13DAD"/>
    <w:rsid w:val="00D1511D"/>
    <w:rsid w:val="00D2750F"/>
    <w:rsid w:val="00D3380F"/>
    <w:rsid w:val="00D40822"/>
    <w:rsid w:val="00D429EB"/>
    <w:rsid w:val="00D4797E"/>
    <w:rsid w:val="00D5041A"/>
    <w:rsid w:val="00D51D16"/>
    <w:rsid w:val="00D5363C"/>
    <w:rsid w:val="00D568D1"/>
    <w:rsid w:val="00D5726E"/>
    <w:rsid w:val="00D636CE"/>
    <w:rsid w:val="00D6546F"/>
    <w:rsid w:val="00D85CC6"/>
    <w:rsid w:val="00D90413"/>
    <w:rsid w:val="00D91D5F"/>
    <w:rsid w:val="00D96862"/>
    <w:rsid w:val="00D979AD"/>
    <w:rsid w:val="00DA6509"/>
    <w:rsid w:val="00DB58F3"/>
    <w:rsid w:val="00DB76CE"/>
    <w:rsid w:val="00DC0331"/>
    <w:rsid w:val="00DC27EF"/>
    <w:rsid w:val="00DD6346"/>
    <w:rsid w:val="00DE0DE4"/>
    <w:rsid w:val="00DE0EBC"/>
    <w:rsid w:val="00DE5CA9"/>
    <w:rsid w:val="00DE6046"/>
    <w:rsid w:val="00DE7B63"/>
    <w:rsid w:val="00DF133E"/>
    <w:rsid w:val="00DF1CA8"/>
    <w:rsid w:val="00DF4929"/>
    <w:rsid w:val="00DF74A0"/>
    <w:rsid w:val="00E01261"/>
    <w:rsid w:val="00E01492"/>
    <w:rsid w:val="00E01501"/>
    <w:rsid w:val="00E052F0"/>
    <w:rsid w:val="00E05F1C"/>
    <w:rsid w:val="00E06CFD"/>
    <w:rsid w:val="00E138E6"/>
    <w:rsid w:val="00E13BA3"/>
    <w:rsid w:val="00E15390"/>
    <w:rsid w:val="00E2022A"/>
    <w:rsid w:val="00E212EB"/>
    <w:rsid w:val="00E23014"/>
    <w:rsid w:val="00E25A1B"/>
    <w:rsid w:val="00E300CB"/>
    <w:rsid w:val="00E3044A"/>
    <w:rsid w:val="00E33634"/>
    <w:rsid w:val="00E377B3"/>
    <w:rsid w:val="00E37E79"/>
    <w:rsid w:val="00E414B5"/>
    <w:rsid w:val="00E4275D"/>
    <w:rsid w:val="00E42BDC"/>
    <w:rsid w:val="00E44989"/>
    <w:rsid w:val="00E54D7D"/>
    <w:rsid w:val="00E7717E"/>
    <w:rsid w:val="00E8070C"/>
    <w:rsid w:val="00E83123"/>
    <w:rsid w:val="00E838A5"/>
    <w:rsid w:val="00E868B5"/>
    <w:rsid w:val="00E8769F"/>
    <w:rsid w:val="00E92904"/>
    <w:rsid w:val="00E92A3E"/>
    <w:rsid w:val="00E939C6"/>
    <w:rsid w:val="00E93B74"/>
    <w:rsid w:val="00EA0CA8"/>
    <w:rsid w:val="00EA0E3C"/>
    <w:rsid w:val="00EA1D96"/>
    <w:rsid w:val="00EA1EBC"/>
    <w:rsid w:val="00EA7168"/>
    <w:rsid w:val="00EB195F"/>
    <w:rsid w:val="00EC0D68"/>
    <w:rsid w:val="00EC17C5"/>
    <w:rsid w:val="00ED681F"/>
    <w:rsid w:val="00EE5465"/>
    <w:rsid w:val="00EE62B9"/>
    <w:rsid w:val="00EE64B5"/>
    <w:rsid w:val="00EE6CAF"/>
    <w:rsid w:val="00EF1ACF"/>
    <w:rsid w:val="00EF6081"/>
    <w:rsid w:val="00F00140"/>
    <w:rsid w:val="00F02249"/>
    <w:rsid w:val="00F05018"/>
    <w:rsid w:val="00F1415F"/>
    <w:rsid w:val="00F15D31"/>
    <w:rsid w:val="00F21662"/>
    <w:rsid w:val="00F22185"/>
    <w:rsid w:val="00F275CD"/>
    <w:rsid w:val="00F33C11"/>
    <w:rsid w:val="00F34B6B"/>
    <w:rsid w:val="00F3718C"/>
    <w:rsid w:val="00F40792"/>
    <w:rsid w:val="00F45EB1"/>
    <w:rsid w:val="00F47E94"/>
    <w:rsid w:val="00F54E1C"/>
    <w:rsid w:val="00F56FEE"/>
    <w:rsid w:val="00F62B8F"/>
    <w:rsid w:val="00F653C6"/>
    <w:rsid w:val="00F6551D"/>
    <w:rsid w:val="00F65A57"/>
    <w:rsid w:val="00F710BD"/>
    <w:rsid w:val="00F819B5"/>
    <w:rsid w:val="00F8778E"/>
    <w:rsid w:val="00F90BD1"/>
    <w:rsid w:val="00F9135D"/>
    <w:rsid w:val="00F92D6B"/>
    <w:rsid w:val="00F940A9"/>
    <w:rsid w:val="00FA0C42"/>
    <w:rsid w:val="00FA277F"/>
    <w:rsid w:val="00FA2CE5"/>
    <w:rsid w:val="00FA4A71"/>
    <w:rsid w:val="00FB17F2"/>
    <w:rsid w:val="00FB3FE8"/>
    <w:rsid w:val="00FB7DD9"/>
    <w:rsid w:val="00FB7DF0"/>
    <w:rsid w:val="00FC644C"/>
    <w:rsid w:val="00FD18B3"/>
    <w:rsid w:val="00FD1D65"/>
    <w:rsid w:val="00FD4E3C"/>
    <w:rsid w:val="00FD4EA9"/>
    <w:rsid w:val="00FE08C4"/>
    <w:rsid w:val="00FE3D8B"/>
    <w:rsid w:val="00FE516D"/>
    <w:rsid w:val="00FE69B4"/>
    <w:rsid w:val="00FF3B7F"/>
    <w:rsid w:val="00FF3C87"/>
    <w:rsid w:val="00FF423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D2EFD"/>
  <w15:chartTrackingRefBased/>
  <w15:docId w15:val="{8E8D9724-4398-42B4-9EB4-94CA2DFB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35D"/>
    <w:pPr>
      <w:spacing w:after="120"/>
    </w:pPr>
    <w:rPr>
      <w:rFonts w:ascii="Times New Roman" w:hAnsi="Times New Roman"/>
    </w:rPr>
  </w:style>
  <w:style w:type="paragraph" w:styleId="Heading2">
    <w:name w:val="heading 2"/>
    <w:basedOn w:val="Normal"/>
    <w:next w:val="Normal"/>
    <w:link w:val="Heading2Char"/>
    <w:uiPriority w:val="9"/>
    <w:unhideWhenUsed/>
    <w:qFormat/>
    <w:rsid w:val="004566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1A9"/>
    <w:pPr>
      <w:spacing w:before="100" w:beforeAutospacing="1" w:after="100" w:afterAutospacing="1" w:line="240" w:lineRule="auto"/>
    </w:pPr>
    <w:rPr>
      <w:rFonts w:eastAsia="Times New Roman" w:cs="Times New Roman"/>
      <w:sz w:val="24"/>
      <w:szCs w:val="24"/>
      <w:lang w:eastAsia="en-GB"/>
    </w:rPr>
  </w:style>
  <w:style w:type="character" w:styleId="Hyperlink">
    <w:name w:val="Hyperlink"/>
    <w:basedOn w:val="DefaultParagraphFont"/>
    <w:uiPriority w:val="99"/>
    <w:unhideWhenUsed/>
    <w:rsid w:val="001311A9"/>
    <w:rPr>
      <w:color w:val="0000FF"/>
      <w:u w:val="single"/>
    </w:rPr>
  </w:style>
  <w:style w:type="paragraph" w:styleId="Title">
    <w:name w:val="Title"/>
    <w:basedOn w:val="Normal"/>
    <w:next w:val="Normal"/>
    <w:link w:val="TitleChar"/>
    <w:uiPriority w:val="10"/>
    <w:qFormat/>
    <w:rsid w:val="00CE0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35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E035D"/>
    <w:rPr>
      <w:sz w:val="16"/>
      <w:szCs w:val="16"/>
    </w:rPr>
  </w:style>
  <w:style w:type="paragraph" w:styleId="CommentText">
    <w:name w:val="annotation text"/>
    <w:basedOn w:val="Normal"/>
    <w:link w:val="CommentTextChar"/>
    <w:uiPriority w:val="99"/>
    <w:unhideWhenUsed/>
    <w:rsid w:val="00CE035D"/>
    <w:pPr>
      <w:spacing w:line="240" w:lineRule="auto"/>
    </w:pPr>
    <w:rPr>
      <w:sz w:val="20"/>
      <w:szCs w:val="20"/>
    </w:rPr>
  </w:style>
  <w:style w:type="character" w:customStyle="1" w:styleId="CommentTextChar">
    <w:name w:val="Comment Text Char"/>
    <w:basedOn w:val="DefaultParagraphFont"/>
    <w:link w:val="CommentText"/>
    <w:uiPriority w:val="99"/>
    <w:rsid w:val="00CE035D"/>
    <w:rPr>
      <w:sz w:val="20"/>
      <w:szCs w:val="20"/>
    </w:rPr>
  </w:style>
  <w:style w:type="paragraph" w:styleId="CommentSubject">
    <w:name w:val="annotation subject"/>
    <w:basedOn w:val="CommentText"/>
    <w:next w:val="CommentText"/>
    <w:link w:val="CommentSubjectChar"/>
    <w:uiPriority w:val="99"/>
    <w:semiHidden/>
    <w:unhideWhenUsed/>
    <w:rsid w:val="00CE035D"/>
    <w:rPr>
      <w:b/>
      <w:bCs/>
    </w:rPr>
  </w:style>
  <w:style w:type="character" w:customStyle="1" w:styleId="CommentSubjectChar">
    <w:name w:val="Comment Subject Char"/>
    <w:basedOn w:val="CommentTextChar"/>
    <w:link w:val="CommentSubject"/>
    <w:uiPriority w:val="99"/>
    <w:semiHidden/>
    <w:rsid w:val="00CE035D"/>
    <w:rPr>
      <w:b/>
      <w:bCs/>
      <w:sz w:val="20"/>
      <w:szCs w:val="20"/>
    </w:rPr>
  </w:style>
  <w:style w:type="paragraph" w:styleId="BalloonText">
    <w:name w:val="Balloon Text"/>
    <w:basedOn w:val="Normal"/>
    <w:link w:val="BalloonTextChar"/>
    <w:uiPriority w:val="99"/>
    <w:semiHidden/>
    <w:unhideWhenUsed/>
    <w:rsid w:val="00CE03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35D"/>
    <w:rPr>
      <w:rFonts w:ascii="Segoe UI" w:hAnsi="Segoe UI" w:cs="Segoe UI"/>
      <w:sz w:val="18"/>
      <w:szCs w:val="18"/>
    </w:rPr>
  </w:style>
  <w:style w:type="paragraph" w:styleId="ListParagraph">
    <w:name w:val="List Paragraph"/>
    <w:basedOn w:val="Normal"/>
    <w:uiPriority w:val="34"/>
    <w:qFormat/>
    <w:rsid w:val="00CE035D"/>
    <w:pPr>
      <w:ind w:left="720"/>
      <w:contextualSpacing/>
    </w:pPr>
  </w:style>
  <w:style w:type="paragraph" w:styleId="Revision">
    <w:name w:val="Revision"/>
    <w:hidden/>
    <w:uiPriority w:val="99"/>
    <w:semiHidden/>
    <w:rsid w:val="005D46E5"/>
    <w:pPr>
      <w:spacing w:after="0" w:line="240" w:lineRule="auto"/>
    </w:pPr>
    <w:rPr>
      <w:rFonts w:ascii="Times New Roman" w:hAnsi="Times New Roman"/>
    </w:rPr>
  </w:style>
  <w:style w:type="paragraph" w:styleId="NoSpacing">
    <w:name w:val="No Spacing"/>
    <w:uiPriority w:val="1"/>
    <w:qFormat/>
    <w:rsid w:val="002B3BE3"/>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456669"/>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4B4E52"/>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4B4E52"/>
    <w:rPr>
      <w:rFonts w:ascii="Times New Roman" w:hAnsi="Times New Roman" w:cs="Times New Roman"/>
      <w:noProof/>
      <w:lang w:val="en-US"/>
    </w:rPr>
  </w:style>
  <w:style w:type="paragraph" w:customStyle="1" w:styleId="EndNoteBibliography">
    <w:name w:val="EndNote Bibliography"/>
    <w:basedOn w:val="Normal"/>
    <w:link w:val="EndNoteBibliographyChar"/>
    <w:rsid w:val="004B4E52"/>
    <w:pPr>
      <w:spacing w:line="240" w:lineRule="auto"/>
    </w:pPr>
    <w:rPr>
      <w:rFonts w:cs="Times New Roman"/>
      <w:noProof/>
      <w:lang w:val="en-US"/>
    </w:rPr>
  </w:style>
  <w:style w:type="character" w:customStyle="1" w:styleId="EndNoteBibliographyChar">
    <w:name w:val="EndNote Bibliography Char"/>
    <w:basedOn w:val="DefaultParagraphFont"/>
    <w:link w:val="EndNoteBibliography"/>
    <w:rsid w:val="004B4E52"/>
    <w:rPr>
      <w:rFonts w:ascii="Times New Roman" w:hAnsi="Times New Roman" w:cs="Times New Roman"/>
      <w:noProof/>
      <w:lang w:val="en-US"/>
    </w:rPr>
  </w:style>
  <w:style w:type="paragraph" w:styleId="FootnoteText">
    <w:name w:val="footnote text"/>
    <w:basedOn w:val="Normal"/>
    <w:link w:val="FootnoteTextChar"/>
    <w:uiPriority w:val="99"/>
    <w:semiHidden/>
    <w:unhideWhenUsed/>
    <w:rsid w:val="00A04E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4E69"/>
    <w:rPr>
      <w:rFonts w:ascii="Times New Roman" w:hAnsi="Times New Roman"/>
      <w:sz w:val="20"/>
      <w:szCs w:val="20"/>
    </w:rPr>
  </w:style>
  <w:style w:type="character" w:styleId="FootnoteReference">
    <w:name w:val="footnote reference"/>
    <w:basedOn w:val="DefaultParagraphFont"/>
    <w:uiPriority w:val="99"/>
    <w:semiHidden/>
    <w:unhideWhenUsed/>
    <w:rsid w:val="00A04E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8311">
      <w:bodyDiv w:val="1"/>
      <w:marLeft w:val="0"/>
      <w:marRight w:val="0"/>
      <w:marTop w:val="0"/>
      <w:marBottom w:val="0"/>
      <w:divBdr>
        <w:top w:val="none" w:sz="0" w:space="0" w:color="auto"/>
        <w:left w:val="none" w:sz="0" w:space="0" w:color="auto"/>
        <w:bottom w:val="none" w:sz="0" w:space="0" w:color="auto"/>
        <w:right w:val="none" w:sz="0" w:space="0" w:color="auto"/>
      </w:divBdr>
      <w:divsChild>
        <w:div w:id="1307511695">
          <w:marLeft w:val="0"/>
          <w:marRight w:val="0"/>
          <w:marTop w:val="0"/>
          <w:marBottom w:val="0"/>
          <w:divBdr>
            <w:top w:val="none" w:sz="0" w:space="0" w:color="auto"/>
            <w:left w:val="none" w:sz="0" w:space="0" w:color="auto"/>
            <w:bottom w:val="none" w:sz="0" w:space="0" w:color="auto"/>
            <w:right w:val="none" w:sz="0" w:space="0" w:color="auto"/>
          </w:divBdr>
          <w:divsChild>
            <w:div w:id="12757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722">
      <w:bodyDiv w:val="1"/>
      <w:marLeft w:val="0"/>
      <w:marRight w:val="0"/>
      <w:marTop w:val="0"/>
      <w:marBottom w:val="0"/>
      <w:divBdr>
        <w:top w:val="none" w:sz="0" w:space="0" w:color="auto"/>
        <w:left w:val="none" w:sz="0" w:space="0" w:color="auto"/>
        <w:bottom w:val="none" w:sz="0" w:space="0" w:color="auto"/>
        <w:right w:val="none" w:sz="0" w:space="0" w:color="auto"/>
      </w:divBdr>
    </w:div>
    <w:div w:id="334646938">
      <w:bodyDiv w:val="1"/>
      <w:marLeft w:val="0"/>
      <w:marRight w:val="0"/>
      <w:marTop w:val="0"/>
      <w:marBottom w:val="0"/>
      <w:divBdr>
        <w:top w:val="none" w:sz="0" w:space="0" w:color="auto"/>
        <w:left w:val="none" w:sz="0" w:space="0" w:color="auto"/>
        <w:bottom w:val="none" w:sz="0" w:space="0" w:color="auto"/>
        <w:right w:val="none" w:sz="0" w:space="0" w:color="auto"/>
      </w:divBdr>
    </w:div>
    <w:div w:id="944386702">
      <w:bodyDiv w:val="1"/>
      <w:marLeft w:val="0"/>
      <w:marRight w:val="0"/>
      <w:marTop w:val="0"/>
      <w:marBottom w:val="0"/>
      <w:divBdr>
        <w:top w:val="none" w:sz="0" w:space="0" w:color="auto"/>
        <w:left w:val="none" w:sz="0" w:space="0" w:color="auto"/>
        <w:bottom w:val="none" w:sz="0" w:space="0" w:color="auto"/>
        <w:right w:val="none" w:sz="0" w:space="0" w:color="auto"/>
      </w:divBdr>
    </w:div>
    <w:div w:id="959261724">
      <w:bodyDiv w:val="1"/>
      <w:marLeft w:val="0"/>
      <w:marRight w:val="0"/>
      <w:marTop w:val="0"/>
      <w:marBottom w:val="0"/>
      <w:divBdr>
        <w:top w:val="none" w:sz="0" w:space="0" w:color="auto"/>
        <w:left w:val="none" w:sz="0" w:space="0" w:color="auto"/>
        <w:bottom w:val="none" w:sz="0" w:space="0" w:color="auto"/>
        <w:right w:val="none" w:sz="0" w:space="0" w:color="auto"/>
      </w:divBdr>
    </w:div>
    <w:div w:id="124885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t.millward-hopkins@leeds.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www.ghgprotoco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ata.worldbank.org/" TargetMode="External"/><Relationship Id="rId2" Type="http://schemas.openxmlformats.org/officeDocument/2006/relationships/hyperlink" Target="https://www.centreforcities.org/data/" TargetMode="External"/><Relationship Id="rId1" Type="http://schemas.openxmlformats.org/officeDocument/2006/relationships/hyperlink" Target="https://www.theguardian.com/politics/2011/aug/29/green-party-100-days-brighton" TargetMode="External"/><Relationship Id="rId4" Type="http://schemas.openxmlformats.org/officeDocument/2006/relationships/hyperlink" Target="https://www.brookings.edu/research/global-metro-monitor-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266E8-D3EF-DE47-AE02-25DDF9316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14288</Words>
  <Characters>81446</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95543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Millward-Hopkins</dc:creator>
  <cp:keywords/>
  <dc:description/>
  <cp:lastModifiedBy>Microsoft Office User</cp:lastModifiedBy>
  <cp:revision>2</cp:revision>
  <dcterms:created xsi:type="dcterms:W3CDTF">2019-05-03T08:28:00Z</dcterms:created>
  <dcterms:modified xsi:type="dcterms:W3CDTF">2019-05-03T08:28:00Z</dcterms:modified>
</cp:coreProperties>
</file>